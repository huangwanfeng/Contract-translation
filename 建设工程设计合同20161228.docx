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914" w:rsidRDefault="00A86914">
      <w:pPr>
        <w:ind w:rightChars="-250" w:right="-525"/>
        <w:jc w:val="center"/>
        <w:rPr>
          <w:kern w:val="0"/>
          <w:sz w:val="52"/>
        </w:rPr>
      </w:pPr>
    </w:p>
    <w:p w:rsidR="00A86914" w:rsidRDefault="00A86914">
      <w:pPr>
        <w:ind w:rightChars="-250" w:right="-525"/>
        <w:jc w:val="center"/>
        <w:rPr>
          <w:kern w:val="0"/>
          <w:sz w:val="52"/>
        </w:rPr>
      </w:pPr>
    </w:p>
    <w:p w:rsidR="00A86914" w:rsidRDefault="009F7207">
      <w:pPr>
        <w:ind w:rightChars="-250" w:right="-525"/>
        <w:jc w:val="center"/>
        <w:rPr>
          <w:sz w:val="52"/>
        </w:rPr>
      </w:pPr>
      <w:r>
        <w:rPr>
          <w:rFonts w:hint="eastAsia"/>
          <w:spacing w:val="93"/>
          <w:kern w:val="0"/>
          <w:sz w:val="52"/>
        </w:rPr>
        <w:t>建设工程设计合</w:t>
      </w:r>
      <w:r>
        <w:rPr>
          <w:rFonts w:hint="eastAsia"/>
          <w:kern w:val="0"/>
          <w:sz w:val="52"/>
        </w:rPr>
        <w:t>同</w:t>
      </w:r>
    </w:p>
    <w:p w:rsidR="00A86914" w:rsidRDefault="00A86914">
      <w:pPr>
        <w:ind w:rightChars="-250" w:right="-525"/>
      </w:pPr>
    </w:p>
    <w:p w:rsidR="00A86914" w:rsidRDefault="00A86914">
      <w:pPr>
        <w:ind w:rightChars="-250" w:right="-525"/>
      </w:pPr>
    </w:p>
    <w:p w:rsidR="00A86914" w:rsidRDefault="00A86914">
      <w:pPr>
        <w:ind w:rightChars="-250" w:right="-525" w:firstLineChars="1200" w:firstLine="2520"/>
      </w:pPr>
    </w:p>
    <w:p w:rsidR="00A86914" w:rsidRDefault="00A86914">
      <w:pPr>
        <w:ind w:rightChars="-250" w:right="-525" w:firstLineChars="1200" w:firstLine="2520"/>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A86914">
      <w:pPr>
        <w:ind w:rightChars="-250" w:right="-525" w:firstLineChars="295" w:firstLine="708"/>
        <w:rPr>
          <w:sz w:val="24"/>
        </w:rPr>
      </w:pPr>
    </w:p>
    <w:p w:rsidR="00A86914" w:rsidRDefault="009F7207">
      <w:pPr>
        <w:ind w:rightChars="-250" w:right="-525" w:firstLineChars="295" w:firstLine="708"/>
        <w:rPr>
          <w:sz w:val="24"/>
          <w:u w:val="single"/>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名</w:t>
      </w:r>
      <w:r>
        <w:rPr>
          <w:rFonts w:hint="eastAsia"/>
          <w:sz w:val="24"/>
        </w:rPr>
        <w:t xml:space="preserve"> </w:t>
      </w:r>
      <w:r>
        <w:rPr>
          <w:rFonts w:hint="eastAsia"/>
          <w:sz w:val="24"/>
        </w:rPr>
        <w:t>称：</w:t>
      </w:r>
      <w:r>
        <w:rPr>
          <w:rFonts w:hint="eastAsia"/>
          <w:sz w:val="24"/>
          <w:u w:val="single"/>
        </w:rPr>
        <w:t xml:space="preserve">  </w:t>
      </w:r>
      <w:r>
        <w:rPr>
          <w:rFonts w:hint="eastAsia"/>
          <w:sz w:val="24"/>
          <w:u w:val="single"/>
        </w:rPr>
        <w:t>沈阳康平卧龙湖湿地科普馆布展施工图设计</w:t>
      </w:r>
      <w:r>
        <w:rPr>
          <w:rFonts w:hint="eastAsia"/>
          <w:sz w:val="24"/>
          <w:u w:val="single"/>
        </w:rPr>
        <w:t xml:space="preserve">                                        </w:t>
      </w:r>
    </w:p>
    <w:p w:rsidR="00A86914" w:rsidRDefault="009F7207">
      <w:pPr>
        <w:ind w:rightChars="-250" w:right="-525" w:firstLineChars="295" w:firstLine="708"/>
        <w:rPr>
          <w:sz w:val="24"/>
        </w:rPr>
      </w:pPr>
      <w:r>
        <w:rPr>
          <w:rFonts w:hint="eastAsia"/>
          <w:sz w:val="24"/>
        </w:rPr>
        <w:t xml:space="preserve">   </w:t>
      </w:r>
    </w:p>
    <w:p w:rsidR="00A86914" w:rsidRDefault="009F7207">
      <w:pPr>
        <w:ind w:rightChars="-250" w:right="-525" w:firstLineChars="295" w:firstLine="708"/>
        <w:rPr>
          <w:sz w:val="24"/>
          <w:u w:val="single"/>
        </w:rPr>
      </w:pPr>
      <w:r>
        <w:rPr>
          <w:rFonts w:hint="eastAsia"/>
          <w:sz w:val="24"/>
        </w:rPr>
        <w:t>项目建设地点：</w:t>
      </w:r>
      <w:r>
        <w:rPr>
          <w:rFonts w:hint="eastAsia"/>
          <w:sz w:val="24"/>
          <w:u w:val="single"/>
        </w:rPr>
        <w:t xml:space="preserve">   </w:t>
      </w:r>
      <w:r>
        <w:rPr>
          <w:rFonts w:hint="eastAsia"/>
          <w:sz w:val="24"/>
          <w:u w:val="single"/>
        </w:rPr>
        <w:t>沈阳康平县</w:t>
      </w:r>
      <w:r>
        <w:rPr>
          <w:rFonts w:hint="eastAsia"/>
          <w:sz w:val="24"/>
          <w:u w:val="single"/>
        </w:rPr>
        <w:t xml:space="preserve">                                            </w:t>
      </w:r>
    </w:p>
    <w:p w:rsidR="00A86914" w:rsidRDefault="00A86914">
      <w:pPr>
        <w:ind w:rightChars="-250" w:right="-525" w:firstLineChars="295" w:firstLine="708"/>
        <w:rPr>
          <w:sz w:val="24"/>
        </w:rPr>
      </w:pPr>
    </w:p>
    <w:p w:rsidR="00A86914" w:rsidRDefault="009F7207">
      <w:pPr>
        <w:ind w:rightChars="-250" w:right="-525" w:firstLineChars="295" w:firstLine="708"/>
        <w:rPr>
          <w:sz w:val="24"/>
          <w:u w:val="single"/>
        </w:rPr>
      </w:pPr>
      <w:r>
        <w:rPr>
          <w:rFonts w:hint="eastAsia"/>
          <w:sz w:val="24"/>
        </w:rPr>
        <w:t>合</w:t>
      </w:r>
      <w:r>
        <w:rPr>
          <w:rFonts w:hint="eastAsia"/>
          <w:sz w:val="24"/>
        </w:rPr>
        <w:t xml:space="preserve"> </w:t>
      </w:r>
      <w:r>
        <w:rPr>
          <w:rFonts w:hint="eastAsia"/>
          <w:sz w:val="24"/>
        </w:rPr>
        <w:t>同</w:t>
      </w:r>
      <w:r>
        <w:rPr>
          <w:rFonts w:hint="eastAsia"/>
          <w:sz w:val="24"/>
        </w:rPr>
        <w:t xml:space="preserve">  </w:t>
      </w:r>
      <w:r>
        <w:rPr>
          <w:rFonts w:hint="eastAsia"/>
          <w:sz w:val="24"/>
        </w:rPr>
        <w:t>编</w:t>
      </w:r>
      <w:r>
        <w:rPr>
          <w:rFonts w:hint="eastAsia"/>
          <w:sz w:val="24"/>
        </w:rPr>
        <w:t xml:space="preserve"> </w:t>
      </w:r>
      <w:r>
        <w:rPr>
          <w:rFonts w:hint="eastAsia"/>
          <w:sz w:val="24"/>
        </w:rPr>
        <w:t>号：</w:t>
      </w:r>
      <w:r>
        <w:rPr>
          <w:rFonts w:hint="eastAsia"/>
          <w:sz w:val="24"/>
          <w:u w:val="single"/>
        </w:rPr>
        <w:t xml:space="preserve">                                              </w:t>
      </w:r>
    </w:p>
    <w:p w:rsidR="00A86914" w:rsidRDefault="00A86914">
      <w:pPr>
        <w:ind w:rightChars="-250" w:right="-525" w:firstLineChars="295" w:firstLine="708"/>
        <w:rPr>
          <w:sz w:val="24"/>
        </w:rPr>
      </w:pPr>
    </w:p>
    <w:p w:rsidR="00A86914" w:rsidRDefault="009F7207">
      <w:pPr>
        <w:ind w:rightChars="-250" w:right="-525" w:firstLineChars="295" w:firstLine="708"/>
        <w:rPr>
          <w:sz w:val="24"/>
        </w:rPr>
      </w:pPr>
      <w:r>
        <w:rPr>
          <w:rFonts w:hint="eastAsia"/>
          <w:sz w:val="24"/>
        </w:rPr>
        <w:t>(</w:t>
      </w:r>
      <w:r>
        <w:rPr>
          <w:rFonts w:hint="eastAsia"/>
          <w:sz w:val="24"/>
        </w:rPr>
        <w:t>由承接</w:t>
      </w:r>
      <w:proofErr w:type="gramStart"/>
      <w:r>
        <w:rPr>
          <w:rFonts w:hint="eastAsia"/>
          <w:sz w:val="24"/>
        </w:rPr>
        <w:t>方编填</w:t>
      </w:r>
      <w:proofErr w:type="gramEnd"/>
      <w:r>
        <w:rPr>
          <w:rFonts w:hint="eastAsia"/>
          <w:sz w:val="24"/>
        </w:rPr>
        <w:t>)</w:t>
      </w:r>
    </w:p>
    <w:p w:rsidR="00A86914" w:rsidRDefault="009F7207">
      <w:pPr>
        <w:ind w:rightChars="-250" w:right="-525" w:firstLineChars="295" w:firstLine="708"/>
        <w:rPr>
          <w:sz w:val="24"/>
        </w:rPr>
      </w:pPr>
      <w:r>
        <w:rPr>
          <w:rFonts w:hint="eastAsia"/>
          <w:sz w:val="24"/>
        </w:rPr>
        <w:t xml:space="preserve"> </w:t>
      </w:r>
    </w:p>
    <w:p w:rsidR="00A86914" w:rsidRDefault="009F7207">
      <w:pPr>
        <w:ind w:rightChars="-250" w:right="-525" w:firstLineChars="295" w:firstLine="708"/>
        <w:rPr>
          <w:color w:val="FF0000"/>
          <w:sz w:val="24"/>
          <w:u w:val="single"/>
        </w:rPr>
      </w:pPr>
      <w:r>
        <w:rPr>
          <w:rFonts w:hint="eastAsia"/>
          <w:sz w:val="24"/>
        </w:rPr>
        <w:t>委</w:t>
      </w:r>
      <w:r>
        <w:rPr>
          <w:rFonts w:hint="eastAsia"/>
          <w:sz w:val="24"/>
        </w:rPr>
        <w:t xml:space="preserve">   </w:t>
      </w:r>
      <w:r>
        <w:rPr>
          <w:rFonts w:hint="eastAsia"/>
          <w:sz w:val="24"/>
        </w:rPr>
        <w:t>托</w:t>
      </w:r>
      <w:r>
        <w:rPr>
          <w:rFonts w:hint="eastAsia"/>
          <w:sz w:val="24"/>
        </w:rPr>
        <w:t xml:space="preserve">    </w:t>
      </w:r>
      <w:r>
        <w:rPr>
          <w:rFonts w:hint="eastAsia"/>
          <w:sz w:val="24"/>
        </w:rPr>
        <w:t>方：</w:t>
      </w:r>
      <w:r>
        <w:rPr>
          <w:rFonts w:hint="eastAsia"/>
          <w:sz w:val="24"/>
          <w:u w:val="single"/>
        </w:rPr>
        <w:t xml:space="preserve">  </w:t>
      </w:r>
      <w:r>
        <w:rPr>
          <w:rFonts w:hint="eastAsia"/>
          <w:sz w:val="24"/>
          <w:u w:val="single"/>
        </w:rPr>
        <w:t>无锡</w:t>
      </w:r>
      <w:proofErr w:type="gramStart"/>
      <w:r>
        <w:rPr>
          <w:rFonts w:hint="eastAsia"/>
          <w:sz w:val="24"/>
          <w:u w:val="single"/>
        </w:rPr>
        <w:t>华夏滤园环保</w:t>
      </w:r>
      <w:proofErr w:type="gramEnd"/>
      <w:r>
        <w:rPr>
          <w:rFonts w:hint="eastAsia"/>
          <w:sz w:val="24"/>
          <w:u w:val="single"/>
        </w:rPr>
        <w:t>科技有限公司</w:t>
      </w:r>
      <w:r>
        <w:rPr>
          <w:rFonts w:hint="eastAsia"/>
          <w:sz w:val="24"/>
          <w:u w:val="single"/>
        </w:rPr>
        <w:t xml:space="preserve">                                             </w:t>
      </w:r>
    </w:p>
    <w:p w:rsidR="00A86914" w:rsidRDefault="00A86914">
      <w:pPr>
        <w:ind w:rightChars="-250" w:right="-525" w:firstLineChars="295" w:firstLine="708"/>
        <w:rPr>
          <w:sz w:val="24"/>
        </w:rPr>
      </w:pPr>
    </w:p>
    <w:p w:rsidR="00A86914" w:rsidRDefault="009F7207">
      <w:pPr>
        <w:ind w:rightChars="-250" w:right="-525" w:firstLineChars="295" w:firstLine="708"/>
        <w:rPr>
          <w:sz w:val="24"/>
          <w:u w:val="single"/>
        </w:rPr>
      </w:pPr>
      <w:r>
        <w:rPr>
          <w:rFonts w:hint="eastAsia"/>
          <w:sz w:val="24"/>
        </w:rPr>
        <w:t>承</w:t>
      </w:r>
      <w:r>
        <w:rPr>
          <w:rFonts w:hint="eastAsia"/>
          <w:sz w:val="24"/>
        </w:rPr>
        <w:t xml:space="preserve">   </w:t>
      </w:r>
      <w:r>
        <w:rPr>
          <w:rFonts w:hint="eastAsia"/>
          <w:sz w:val="24"/>
        </w:rPr>
        <w:t>接</w:t>
      </w:r>
      <w:r>
        <w:rPr>
          <w:rFonts w:hint="eastAsia"/>
          <w:sz w:val="24"/>
        </w:rPr>
        <w:t xml:space="preserve">    </w:t>
      </w:r>
      <w:r>
        <w:rPr>
          <w:rFonts w:hint="eastAsia"/>
          <w:sz w:val="24"/>
        </w:rPr>
        <w:t>方：</w:t>
      </w:r>
      <w:r>
        <w:rPr>
          <w:rFonts w:hint="eastAsia"/>
          <w:sz w:val="24"/>
          <w:u w:val="single"/>
        </w:rPr>
        <w:t xml:space="preserve">  </w:t>
      </w:r>
      <w:r>
        <w:rPr>
          <w:rFonts w:hint="eastAsia"/>
          <w:sz w:val="24"/>
          <w:u w:val="single"/>
        </w:rPr>
        <w:t>北京中建华腾装饰工程有限公司</w:t>
      </w:r>
      <w:r>
        <w:rPr>
          <w:rFonts w:hint="eastAsia"/>
          <w:sz w:val="24"/>
          <w:u w:val="single"/>
        </w:rPr>
        <w:t xml:space="preserve">                                         </w:t>
      </w:r>
    </w:p>
    <w:p w:rsidR="00A86914" w:rsidRDefault="00A86914">
      <w:pPr>
        <w:ind w:rightChars="-250" w:right="-525" w:firstLineChars="295" w:firstLine="708"/>
        <w:rPr>
          <w:sz w:val="24"/>
        </w:rPr>
      </w:pPr>
    </w:p>
    <w:p w:rsidR="00A86914" w:rsidRDefault="009F7207">
      <w:pPr>
        <w:ind w:rightChars="-250" w:right="-525" w:firstLineChars="295" w:firstLine="708"/>
        <w:rPr>
          <w:sz w:val="28"/>
          <w:u w:val="single"/>
        </w:rPr>
      </w:pPr>
      <w:r>
        <w:rPr>
          <w:rFonts w:hint="eastAsia"/>
          <w:sz w:val="24"/>
        </w:rPr>
        <w:t>签</w:t>
      </w:r>
      <w:r>
        <w:rPr>
          <w:rFonts w:hint="eastAsia"/>
          <w:sz w:val="24"/>
        </w:rPr>
        <w:t xml:space="preserve"> </w:t>
      </w:r>
      <w:r>
        <w:rPr>
          <w:rFonts w:hint="eastAsia"/>
          <w:sz w:val="24"/>
        </w:rPr>
        <w:t>订</w:t>
      </w: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u w:val="single"/>
        </w:rPr>
        <w:t xml:space="preserve">   </w:t>
      </w:r>
      <w:r>
        <w:rPr>
          <w:rFonts w:hint="eastAsia"/>
          <w:sz w:val="24"/>
          <w:u w:val="single"/>
        </w:rPr>
        <w:t>2016</w:t>
      </w:r>
      <w:r>
        <w:rPr>
          <w:rFonts w:hint="eastAsia"/>
          <w:sz w:val="24"/>
          <w:u w:val="single"/>
        </w:rPr>
        <w:t xml:space="preserve">    </w:t>
      </w:r>
      <w:r>
        <w:rPr>
          <w:rFonts w:hint="eastAsia"/>
          <w:sz w:val="24"/>
          <w:u w:val="single"/>
        </w:rPr>
        <w:t>年</w:t>
      </w:r>
      <w:r>
        <w:rPr>
          <w:rFonts w:hint="eastAsia"/>
          <w:sz w:val="24"/>
          <w:u w:val="single"/>
        </w:rPr>
        <w:t xml:space="preserve">  </w:t>
      </w:r>
      <w:r>
        <w:rPr>
          <w:rFonts w:hint="eastAsia"/>
          <w:sz w:val="24"/>
          <w:u w:val="single"/>
        </w:rPr>
        <w:t>12</w:t>
      </w:r>
      <w:r>
        <w:rPr>
          <w:rFonts w:hint="eastAsia"/>
          <w:sz w:val="24"/>
          <w:u w:val="single"/>
        </w:rPr>
        <w:t xml:space="preserve">  </w:t>
      </w:r>
      <w:r>
        <w:rPr>
          <w:rFonts w:hint="eastAsia"/>
          <w:sz w:val="24"/>
          <w:u w:val="single"/>
        </w:rPr>
        <w:t>月</w:t>
      </w:r>
      <w:r>
        <w:rPr>
          <w:rFonts w:hint="eastAsia"/>
          <w:sz w:val="24"/>
          <w:u w:val="single"/>
        </w:rPr>
        <w:t xml:space="preserve">    </w:t>
      </w:r>
      <w:r>
        <w:rPr>
          <w:rFonts w:hint="eastAsia"/>
          <w:sz w:val="24"/>
          <w:u w:val="single"/>
        </w:rPr>
        <w:t>日</w:t>
      </w:r>
      <w:r>
        <w:rPr>
          <w:rFonts w:hint="eastAsia"/>
          <w:sz w:val="24"/>
          <w:u w:val="single"/>
        </w:rPr>
        <w:t xml:space="preserve">                        </w:t>
      </w:r>
    </w:p>
    <w:p w:rsidR="00A86914" w:rsidRDefault="009F7207">
      <w:pPr>
        <w:ind w:rightChars="-250" w:right="-525" w:firstLineChars="295" w:firstLine="826"/>
        <w:rPr>
          <w:sz w:val="28"/>
        </w:rPr>
      </w:pPr>
      <w:r>
        <w:rPr>
          <w:rFonts w:hint="eastAsia"/>
          <w:sz w:val="28"/>
        </w:rPr>
        <w:t xml:space="preserve">     </w:t>
      </w:r>
    </w:p>
    <w:p w:rsidR="00A86914" w:rsidRDefault="00A86914">
      <w:pPr>
        <w:ind w:rightChars="-250" w:right="-525" w:firstLineChars="295" w:firstLine="708"/>
        <w:rPr>
          <w:sz w:val="24"/>
        </w:rPr>
      </w:pPr>
    </w:p>
    <w:p w:rsidR="00A86914" w:rsidRDefault="00A86914">
      <w:pPr>
        <w:ind w:rightChars="-250" w:right="-525"/>
        <w:rPr>
          <w:sz w:val="24"/>
        </w:rPr>
      </w:pPr>
    </w:p>
    <w:p w:rsidR="00A86914" w:rsidRDefault="00A86914">
      <w:pPr>
        <w:ind w:rightChars="-250" w:right="-525"/>
        <w:rPr>
          <w:sz w:val="24"/>
        </w:rPr>
      </w:pPr>
    </w:p>
    <w:p w:rsidR="00A86914" w:rsidRDefault="00A86914">
      <w:pPr>
        <w:ind w:rightChars="-250" w:right="-525"/>
        <w:rPr>
          <w:sz w:val="24"/>
        </w:rPr>
      </w:pPr>
    </w:p>
    <w:p w:rsidR="00A86914" w:rsidRDefault="00A86914">
      <w:pPr>
        <w:ind w:rightChars="-250" w:right="-525"/>
        <w:rPr>
          <w:sz w:val="24"/>
        </w:rPr>
      </w:pPr>
    </w:p>
    <w:p w:rsidR="00A86914" w:rsidRDefault="00A86914">
      <w:pPr>
        <w:ind w:rightChars="-250" w:right="-525"/>
        <w:rPr>
          <w:sz w:val="24"/>
        </w:rPr>
      </w:pPr>
    </w:p>
    <w:p w:rsidR="00A86914" w:rsidRDefault="00A86914">
      <w:pPr>
        <w:ind w:rightChars="-250" w:right="-525"/>
        <w:rPr>
          <w:sz w:val="24"/>
        </w:rPr>
      </w:pPr>
    </w:p>
    <w:p w:rsidR="00A86914" w:rsidRDefault="00A86914">
      <w:pPr>
        <w:rPr>
          <w:sz w:val="24"/>
        </w:rPr>
      </w:pPr>
    </w:p>
    <w:p w:rsidR="00A86914" w:rsidRDefault="00A86914">
      <w:pPr>
        <w:rPr>
          <w:sz w:val="24"/>
        </w:rPr>
      </w:pPr>
    </w:p>
    <w:p w:rsidR="00A86914" w:rsidRDefault="00A86914">
      <w:pPr>
        <w:rPr>
          <w:sz w:val="24"/>
        </w:rPr>
      </w:pPr>
    </w:p>
    <w:p w:rsidR="00A86914" w:rsidRDefault="009F7207">
      <w:pPr>
        <w:ind w:rightChars="-250" w:right="-525" w:firstLineChars="200" w:firstLine="480"/>
        <w:rPr>
          <w:rFonts w:ascii="宋体" w:hAnsi="宋体"/>
          <w:b/>
          <w:sz w:val="24"/>
        </w:rPr>
      </w:pPr>
      <w:r>
        <w:rPr>
          <w:rFonts w:hint="eastAsia"/>
          <w:sz w:val="24"/>
        </w:rPr>
        <w:lastRenderedPageBreak/>
        <w:t>委托方</w:t>
      </w:r>
      <w:r>
        <w:rPr>
          <w:rFonts w:hint="eastAsia"/>
          <w:sz w:val="24"/>
        </w:rPr>
        <w:t>(</w:t>
      </w:r>
      <w:r>
        <w:rPr>
          <w:rFonts w:hint="eastAsia"/>
          <w:sz w:val="24"/>
        </w:rPr>
        <w:t>甲方</w:t>
      </w:r>
      <w:r>
        <w:rPr>
          <w:rFonts w:hint="eastAsia"/>
          <w:sz w:val="24"/>
        </w:rPr>
        <w:t>)</w:t>
      </w:r>
      <w:r>
        <w:rPr>
          <w:rFonts w:hint="eastAsia"/>
          <w:sz w:val="24"/>
        </w:rPr>
        <w:t>：</w:t>
      </w:r>
      <w:r>
        <w:rPr>
          <w:rFonts w:hint="eastAsia"/>
          <w:b/>
          <w:bCs/>
          <w:sz w:val="24"/>
        </w:rPr>
        <w:t xml:space="preserve"> </w:t>
      </w:r>
      <w:r>
        <w:rPr>
          <w:rFonts w:hint="eastAsia"/>
          <w:b/>
          <w:bCs/>
          <w:sz w:val="24"/>
        </w:rPr>
        <w:t>无锡</w:t>
      </w:r>
      <w:proofErr w:type="gramStart"/>
      <w:r>
        <w:rPr>
          <w:rFonts w:hint="eastAsia"/>
          <w:b/>
          <w:bCs/>
          <w:sz w:val="24"/>
        </w:rPr>
        <w:t>华夏滤园环保</w:t>
      </w:r>
      <w:proofErr w:type="gramEnd"/>
      <w:r>
        <w:rPr>
          <w:rFonts w:hint="eastAsia"/>
          <w:b/>
          <w:bCs/>
          <w:sz w:val="24"/>
        </w:rPr>
        <w:t>科技有限公司</w:t>
      </w:r>
    </w:p>
    <w:p w:rsidR="00A86914" w:rsidRDefault="00A86914">
      <w:pPr>
        <w:ind w:rightChars="-250" w:right="-525"/>
        <w:rPr>
          <w:b/>
          <w:bCs/>
          <w:sz w:val="24"/>
        </w:rPr>
      </w:pPr>
    </w:p>
    <w:p w:rsidR="00A86914" w:rsidRDefault="009F7207">
      <w:pPr>
        <w:ind w:rightChars="-250" w:right="-525" w:firstLineChars="200" w:firstLine="480"/>
        <w:rPr>
          <w:sz w:val="24"/>
        </w:rPr>
      </w:pPr>
      <w:r>
        <w:rPr>
          <w:rFonts w:hint="eastAsia"/>
          <w:sz w:val="24"/>
        </w:rPr>
        <w:t>承接方</w:t>
      </w:r>
      <w:r>
        <w:rPr>
          <w:rFonts w:hint="eastAsia"/>
          <w:sz w:val="24"/>
        </w:rPr>
        <w:t>(</w:t>
      </w:r>
      <w:r>
        <w:rPr>
          <w:rFonts w:hint="eastAsia"/>
          <w:sz w:val="24"/>
        </w:rPr>
        <w:t>乙方</w:t>
      </w:r>
      <w:r>
        <w:rPr>
          <w:rFonts w:hint="eastAsia"/>
          <w:sz w:val="24"/>
        </w:rPr>
        <w:t>)</w:t>
      </w:r>
      <w:r>
        <w:rPr>
          <w:rFonts w:hint="eastAsia"/>
          <w:sz w:val="24"/>
        </w:rPr>
        <w:t>：</w:t>
      </w:r>
      <w:r>
        <w:rPr>
          <w:rFonts w:hint="eastAsia"/>
          <w:b/>
          <w:bCs/>
          <w:sz w:val="24"/>
        </w:rPr>
        <w:t>北京中建华腾装饰工程有限公司</w:t>
      </w:r>
    </w:p>
    <w:p w:rsidR="00A86914" w:rsidRDefault="00A86914">
      <w:pPr>
        <w:ind w:rightChars="-250" w:right="-525"/>
        <w:rPr>
          <w:sz w:val="24"/>
        </w:rPr>
      </w:pPr>
    </w:p>
    <w:p w:rsidR="00A86914" w:rsidRDefault="009F7207">
      <w:pPr>
        <w:spacing w:line="360" w:lineRule="auto"/>
        <w:ind w:firstLineChars="200" w:firstLine="480"/>
        <w:rPr>
          <w:sz w:val="24"/>
        </w:rPr>
      </w:pPr>
      <w:r>
        <w:rPr>
          <w:rFonts w:hint="eastAsia"/>
          <w:sz w:val="24"/>
        </w:rPr>
        <w:t>甲方委托乙方承担</w:t>
      </w:r>
      <w:r>
        <w:rPr>
          <w:rFonts w:hint="eastAsia"/>
          <w:sz w:val="24"/>
          <w:u w:val="single"/>
        </w:rPr>
        <w:t xml:space="preserve"> </w:t>
      </w:r>
      <w:r>
        <w:rPr>
          <w:rFonts w:hint="eastAsia"/>
          <w:sz w:val="24"/>
          <w:u w:val="single"/>
        </w:rPr>
        <w:t>沈阳康平卧龙湖湿地科普馆布展施工图设计</w:t>
      </w:r>
      <w:r>
        <w:rPr>
          <w:rFonts w:hint="eastAsia"/>
          <w:sz w:val="24"/>
          <w:u w:val="single"/>
        </w:rPr>
        <w:t xml:space="preserve">  </w:t>
      </w:r>
      <w:r>
        <w:rPr>
          <w:rFonts w:hint="eastAsia"/>
          <w:sz w:val="24"/>
        </w:rPr>
        <w:t>，经双方协商达成一致，签订本合同。</w:t>
      </w:r>
    </w:p>
    <w:p w:rsidR="00A86914" w:rsidRDefault="009F7207">
      <w:pPr>
        <w:numPr>
          <w:ilvl w:val="0"/>
          <w:numId w:val="1"/>
        </w:numPr>
        <w:spacing w:line="360" w:lineRule="auto"/>
        <w:ind w:rightChars="-250" w:right="-525"/>
        <w:rPr>
          <w:sz w:val="24"/>
        </w:rPr>
      </w:pPr>
      <w:r>
        <w:rPr>
          <w:rFonts w:hint="eastAsia"/>
          <w:sz w:val="24"/>
        </w:rPr>
        <w:t>本合同依据下列文件签订：</w:t>
      </w:r>
    </w:p>
    <w:p w:rsidR="00A86914" w:rsidRDefault="009F7207">
      <w:pPr>
        <w:spacing w:line="360" w:lineRule="auto"/>
        <w:ind w:rightChars="-250" w:right="-525" w:firstLineChars="177" w:firstLine="425"/>
        <w:rPr>
          <w:sz w:val="24"/>
        </w:rPr>
      </w:pPr>
      <w:r>
        <w:rPr>
          <w:rFonts w:hint="eastAsia"/>
          <w:sz w:val="24"/>
        </w:rPr>
        <w:t xml:space="preserve">1.1 </w:t>
      </w:r>
      <w:r>
        <w:rPr>
          <w:rFonts w:hint="eastAsia"/>
          <w:sz w:val="24"/>
        </w:rPr>
        <w:t>《中华人民共和国合同法》和《建设工程勘察设计合同条例》。</w:t>
      </w:r>
    </w:p>
    <w:p w:rsidR="00A86914" w:rsidRDefault="009F7207">
      <w:pPr>
        <w:spacing w:line="360" w:lineRule="auto"/>
        <w:ind w:rightChars="-250" w:right="-525" w:firstLineChars="177" w:firstLine="425"/>
        <w:rPr>
          <w:sz w:val="24"/>
        </w:rPr>
      </w:pPr>
      <w:r>
        <w:rPr>
          <w:rFonts w:hint="eastAsia"/>
          <w:sz w:val="24"/>
        </w:rPr>
        <w:t xml:space="preserve">1.2  </w:t>
      </w:r>
      <w:r>
        <w:rPr>
          <w:rFonts w:hint="eastAsia"/>
          <w:sz w:val="24"/>
        </w:rPr>
        <w:t>国家及地方有关工程勘察设计管理法规和规章。</w:t>
      </w:r>
    </w:p>
    <w:p w:rsidR="00A86914" w:rsidRDefault="009F7207">
      <w:pPr>
        <w:spacing w:line="360" w:lineRule="auto"/>
        <w:ind w:rightChars="-250" w:right="-525" w:firstLineChars="177" w:firstLine="425"/>
        <w:rPr>
          <w:sz w:val="24"/>
        </w:rPr>
      </w:pPr>
      <w:r>
        <w:rPr>
          <w:rFonts w:hint="eastAsia"/>
          <w:sz w:val="24"/>
        </w:rPr>
        <w:t xml:space="preserve">1.3  </w:t>
      </w:r>
      <w:r>
        <w:rPr>
          <w:rFonts w:hint="eastAsia"/>
          <w:sz w:val="24"/>
        </w:rPr>
        <w:t>建设工程批准文件。</w:t>
      </w:r>
    </w:p>
    <w:p w:rsidR="00A86914" w:rsidRDefault="009F7207">
      <w:pPr>
        <w:numPr>
          <w:ilvl w:val="0"/>
          <w:numId w:val="1"/>
        </w:numPr>
        <w:tabs>
          <w:tab w:val="clear" w:pos="1380"/>
          <w:tab w:val="left" w:pos="0"/>
        </w:tabs>
        <w:spacing w:line="360" w:lineRule="auto"/>
        <w:ind w:left="0" w:rightChars="-250" w:right="-525" w:firstLineChars="177" w:firstLine="425"/>
        <w:rPr>
          <w:sz w:val="24"/>
        </w:rPr>
      </w:pPr>
      <w:r>
        <w:rPr>
          <w:rFonts w:hint="eastAsia"/>
          <w:sz w:val="24"/>
        </w:rPr>
        <w:t>本合同设计项目的名称</w:t>
      </w:r>
      <w:r>
        <w:rPr>
          <w:rFonts w:hint="eastAsia"/>
          <w:sz w:val="24"/>
        </w:rPr>
        <w:t xml:space="preserve"> </w:t>
      </w:r>
      <w:r>
        <w:rPr>
          <w:rFonts w:hint="eastAsia"/>
          <w:sz w:val="24"/>
        </w:rPr>
        <w:t>、规模及设计内容：</w:t>
      </w:r>
    </w:p>
    <w:p w:rsidR="00A86914" w:rsidRDefault="009F7207">
      <w:pPr>
        <w:spacing w:line="360" w:lineRule="auto"/>
        <w:ind w:rightChars="-250" w:right="-525" w:firstLineChars="177" w:firstLine="425"/>
        <w:rPr>
          <w:sz w:val="24"/>
        </w:rPr>
      </w:pPr>
      <w:r>
        <w:rPr>
          <w:rFonts w:hint="eastAsia"/>
          <w:sz w:val="24"/>
        </w:rPr>
        <w:t xml:space="preserve">1.1  </w:t>
      </w:r>
      <w:r>
        <w:rPr>
          <w:rFonts w:hint="eastAsia"/>
          <w:sz w:val="24"/>
        </w:rPr>
        <w:t>本合同约定乙方工作内容</w:t>
      </w:r>
      <w:r>
        <w:rPr>
          <w:rFonts w:hint="eastAsia"/>
          <w:sz w:val="24"/>
        </w:rPr>
        <w:t>:</w:t>
      </w:r>
    </w:p>
    <w:p w:rsidR="00A86914" w:rsidRDefault="009F7207">
      <w:pPr>
        <w:spacing w:line="360" w:lineRule="auto"/>
        <w:ind w:rightChars="-250" w:right="-525" w:firstLineChars="177" w:firstLine="425"/>
        <w:rPr>
          <w:color w:val="FF0000"/>
          <w:sz w:val="24"/>
        </w:rPr>
      </w:pPr>
      <w:r>
        <w:rPr>
          <w:rFonts w:hint="eastAsia"/>
          <w:color w:val="FF0000"/>
          <w:sz w:val="24"/>
        </w:rPr>
        <w:t>（</w:t>
      </w:r>
      <w:r>
        <w:rPr>
          <w:rFonts w:hint="eastAsia"/>
          <w:color w:val="FF0000"/>
          <w:sz w:val="24"/>
        </w:rPr>
        <w:t>1</w:t>
      </w:r>
      <w:r>
        <w:rPr>
          <w:rFonts w:hint="eastAsia"/>
          <w:color w:val="FF0000"/>
          <w:sz w:val="24"/>
        </w:rPr>
        <w:t>）包括外方提供</w:t>
      </w:r>
      <w:r>
        <w:rPr>
          <w:rFonts w:hint="eastAsia"/>
          <w:color w:val="FF0000"/>
          <w:sz w:val="24"/>
        </w:rPr>
        <w:t>二层</w:t>
      </w:r>
      <w:proofErr w:type="gramStart"/>
      <w:r>
        <w:rPr>
          <w:rFonts w:hint="eastAsia"/>
          <w:color w:val="FF0000"/>
          <w:sz w:val="24"/>
        </w:rPr>
        <w:t>布展区</w:t>
      </w:r>
      <w:proofErr w:type="gramEnd"/>
      <w:r>
        <w:rPr>
          <w:rFonts w:hint="eastAsia"/>
          <w:color w:val="FF0000"/>
          <w:sz w:val="24"/>
        </w:rPr>
        <w:t>图纸的</w:t>
      </w:r>
      <w:r>
        <w:rPr>
          <w:rFonts w:hint="eastAsia"/>
          <w:color w:val="FF0000"/>
          <w:sz w:val="24"/>
        </w:rPr>
        <w:t>布展区域</w:t>
      </w:r>
      <w:r>
        <w:rPr>
          <w:rFonts w:hint="eastAsia"/>
          <w:color w:val="FF0000"/>
          <w:sz w:val="24"/>
        </w:rPr>
        <w:t>施工图深化设计工作</w:t>
      </w:r>
      <w:r>
        <w:rPr>
          <w:rFonts w:hint="eastAsia"/>
          <w:color w:val="FF0000"/>
          <w:sz w:val="24"/>
        </w:rPr>
        <w:t>及一层局部布展区域施工图深化设计工作</w:t>
      </w:r>
      <w:ins w:id="0" w:author="hm" w:date="2016-12-28T12:57:00Z">
        <w:r>
          <w:rPr>
            <w:rFonts w:hint="eastAsia"/>
            <w:color w:val="FF0000"/>
            <w:sz w:val="24"/>
          </w:rPr>
          <w:t>；</w:t>
        </w:r>
      </w:ins>
      <w:ins w:id="1" w:author="hm" w:date="2016-12-28T13:02:00Z">
        <w:r>
          <w:rPr>
            <w:rFonts w:hint="eastAsia"/>
            <w:color w:val="FF0000"/>
            <w:sz w:val="24"/>
          </w:rPr>
          <w:t>但</w:t>
        </w:r>
      </w:ins>
      <w:ins w:id="2" w:author="hm" w:date="2016-12-28T12:59:00Z">
        <w:r>
          <w:rPr>
            <w:rFonts w:hint="eastAsia"/>
            <w:color w:val="FF0000"/>
            <w:sz w:val="24"/>
          </w:rPr>
          <w:t>基于签订合同时甲方未有明确提交一层区域设计图纸及工作</w:t>
        </w:r>
      </w:ins>
      <w:ins w:id="3" w:author="hm" w:date="2016-12-28T13:00:00Z">
        <w:r>
          <w:rPr>
            <w:rFonts w:hint="eastAsia"/>
            <w:color w:val="FF0000"/>
            <w:sz w:val="24"/>
          </w:rPr>
          <w:t>要求</w:t>
        </w:r>
      </w:ins>
      <w:ins w:id="4" w:author="hm" w:date="2016-12-28T12:59:00Z">
        <w:r>
          <w:rPr>
            <w:rFonts w:hint="eastAsia"/>
            <w:color w:val="FF0000"/>
            <w:sz w:val="24"/>
          </w:rPr>
          <w:t>，</w:t>
        </w:r>
      </w:ins>
      <w:proofErr w:type="gramStart"/>
      <w:ins w:id="5" w:author="hm" w:date="2016-12-28T13:01:00Z">
        <w:r>
          <w:rPr>
            <w:rFonts w:hint="eastAsia"/>
            <w:color w:val="FF0000"/>
            <w:sz w:val="24"/>
          </w:rPr>
          <w:t>经</w:t>
        </w:r>
      </w:ins>
      <w:ins w:id="6" w:author="hm" w:date="2016-12-28T13:00:00Z">
        <w:r>
          <w:rPr>
            <w:rFonts w:hint="eastAsia"/>
            <w:color w:val="FF0000"/>
            <w:sz w:val="24"/>
          </w:rPr>
          <w:t>协定</w:t>
        </w:r>
      </w:ins>
      <w:proofErr w:type="gramEnd"/>
      <w:ins w:id="7" w:author="hm" w:date="2016-12-28T12:57:00Z">
        <w:r>
          <w:rPr>
            <w:rFonts w:hint="eastAsia"/>
            <w:color w:val="FF0000"/>
            <w:sz w:val="24"/>
          </w:rPr>
          <w:t>一层局部布展区域</w:t>
        </w:r>
        <w:r>
          <w:rPr>
            <w:rFonts w:hint="eastAsia"/>
            <w:color w:val="FF0000"/>
            <w:sz w:val="24"/>
          </w:rPr>
          <w:t>图纸工作量超出</w:t>
        </w:r>
      </w:ins>
      <w:ins w:id="8" w:author="hm" w:date="2016-12-28T12:58:00Z">
        <w:r>
          <w:rPr>
            <w:rFonts w:hint="eastAsia"/>
            <w:color w:val="FF0000"/>
            <w:sz w:val="24"/>
          </w:rPr>
          <w:t>甲方签订本合同</w:t>
        </w:r>
        <w:proofErr w:type="gramStart"/>
        <w:r>
          <w:rPr>
            <w:rFonts w:hint="eastAsia"/>
            <w:color w:val="FF0000"/>
            <w:sz w:val="24"/>
          </w:rPr>
          <w:t>时</w:t>
        </w:r>
      </w:ins>
      <w:ins w:id="9" w:author="hm" w:date="2016-12-28T13:01:00Z">
        <w:r>
          <w:rPr>
            <w:rFonts w:hint="eastAsia"/>
            <w:color w:val="FF0000"/>
            <w:sz w:val="24"/>
          </w:rPr>
          <w:t>现有</w:t>
        </w:r>
      </w:ins>
      <w:proofErr w:type="gramEnd"/>
      <w:ins w:id="10" w:author="hm" w:date="2016-12-28T12:58:00Z">
        <w:r>
          <w:rPr>
            <w:rFonts w:hint="eastAsia"/>
            <w:color w:val="FF0000"/>
            <w:sz w:val="24"/>
          </w:rPr>
          <w:t>提交给乙方图纸量的</w:t>
        </w:r>
        <w:r>
          <w:rPr>
            <w:rFonts w:hint="eastAsia"/>
            <w:color w:val="FF0000"/>
            <w:sz w:val="24"/>
          </w:rPr>
          <w:t>50%</w:t>
        </w:r>
        <w:r>
          <w:rPr>
            <w:rFonts w:hint="eastAsia"/>
            <w:color w:val="FF0000"/>
            <w:sz w:val="24"/>
          </w:rPr>
          <w:t>，超出的图纸</w:t>
        </w:r>
        <w:proofErr w:type="gramStart"/>
        <w:r>
          <w:rPr>
            <w:rFonts w:hint="eastAsia"/>
            <w:color w:val="FF0000"/>
            <w:sz w:val="24"/>
          </w:rPr>
          <w:t>量工作</w:t>
        </w:r>
      </w:ins>
      <w:proofErr w:type="gramEnd"/>
      <w:ins w:id="11" w:author="hm" w:date="2016-12-28T13:02:00Z">
        <w:r>
          <w:rPr>
            <w:rFonts w:hint="eastAsia"/>
            <w:color w:val="FF0000"/>
            <w:sz w:val="24"/>
          </w:rPr>
          <w:t>协商超出部分的深化设计工作费用</w:t>
        </w:r>
      </w:ins>
      <w:r>
        <w:rPr>
          <w:rFonts w:hint="eastAsia"/>
          <w:color w:val="FF0000"/>
          <w:sz w:val="24"/>
        </w:rPr>
        <w:t>。</w:t>
      </w:r>
    </w:p>
    <w:p w:rsidR="00A86914" w:rsidRDefault="009F7207">
      <w:pPr>
        <w:spacing w:line="360" w:lineRule="auto"/>
        <w:ind w:rightChars="-250" w:right="-525" w:firstLineChars="177" w:firstLine="425"/>
        <w:rPr>
          <w:color w:val="FF0000"/>
          <w:sz w:val="24"/>
        </w:rPr>
      </w:pPr>
      <w:r>
        <w:rPr>
          <w:rFonts w:hint="eastAsia"/>
          <w:color w:val="FF0000"/>
          <w:sz w:val="24"/>
        </w:rPr>
        <w:t>（</w:t>
      </w:r>
      <w:r>
        <w:rPr>
          <w:rFonts w:hint="eastAsia"/>
          <w:color w:val="FF0000"/>
          <w:sz w:val="24"/>
        </w:rPr>
        <w:t>2</w:t>
      </w:r>
      <w:r>
        <w:rPr>
          <w:rFonts w:hint="eastAsia"/>
          <w:color w:val="FF0000"/>
          <w:sz w:val="24"/>
        </w:rPr>
        <w:t>）不包括建筑结构改造的设计（包括加建、钢结构、承重墙改动等），以及建筑外观设计和</w:t>
      </w:r>
      <w:r>
        <w:rPr>
          <w:rFonts w:hint="eastAsia"/>
          <w:color w:val="FF0000"/>
          <w:sz w:val="24"/>
        </w:rPr>
        <w:t>亮</w:t>
      </w:r>
      <w:r>
        <w:rPr>
          <w:rFonts w:hint="eastAsia"/>
          <w:color w:val="FF0000"/>
          <w:sz w:val="24"/>
        </w:rPr>
        <w:t>化设计；不包括各设备专业</w:t>
      </w:r>
      <w:r>
        <w:rPr>
          <w:rFonts w:hint="eastAsia"/>
          <w:color w:val="FF0000"/>
          <w:sz w:val="24"/>
        </w:rPr>
        <w:t>{</w:t>
      </w:r>
      <w:r>
        <w:rPr>
          <w:rFonts w:hint="eastAsia"/>
          <w:color w:val="FF0000"/>
          <w:sz w:val="24"/>
        </w:rPr>
        <w:t>暖通（空调、通风、采暖）、</w:t>
      </w:r>
      <w:r>
        <w:rPr>
          <w:rFonts w:hint="eastAsia"/>
          <w:color w:val="FF0000"/>
          <w:sz w:val="24"/>
          <w:u w:val="single"/>
          <w:rPrChange w:id="12" w:author="SAMSUNG" w:date="2016-12-27T22:35:00Z">
            <w:rPr>
              <w:rFonts w:hint="eastAsia"/>
              <w:color w:val="FF0000"/>
              <w:sz w:val="24"/>
            </w:rPr>
          </w:rPrChange>
        </w:rPr>
        <w:t>消防</w:t>
      </w:r>
      <w:r>
        <w:commentReference w:id="13"/>
      </w:r>
      <w:r>
        <w:rPr>
          <w:rFonts w:hint="eastAsia"/>
          <w:color w:val="FF0000"/>
          <w:sz w:val="24"/>
        </w:rPr>
        <w:t>、</w:t>
      </w:r>
      <w:r>
        <w:rPr>
          <w:rFonts w:hint="eastAsia"/>
          <w:color w:val="FF0000"/>
          <w:sz w:val="24"/>
          <w:u w:val="single"/>
          <w:rPrChange w:id="14" w:author="SAMSUNG" w:date="2016-12-27T22:35:00Z">
            <w:rPr>
              <w:rFonts w:hint="eastAsia"/>
              <w:color w:val="FF0000"/>
              <w:sz w:val="24"/>
            </w:rPr>
          </w:rPrChange>
        </w:rPr>
        <w:t>厨房</w:t>
      </w:r>
      <w:r>
        <w:commentReference w:id="15"/>
      </w:r>
      <w:r>
        <w:rPr>
          <w:rFonts w:hint="eastAsia"/>
          <w:color w:val="FF0000"/>
          <w:sz w:val="24"/>
        </w:rPr>
        <w:t>设备、智能控制等</w:t>
      </w:r>
      <w:r>
        <w:rPr>
          <w:rFonts w:hint="eastAsia"/>
          <w:color w:val="FF0000"/>
          <w:sz w:val="24"/>
        </w:rPr>
        <w:t>}</w:t>
      </w:r>
      <w:r>
        <w:rPr>
          <w:rFonts w:hint="eastAsia"/>
          <w:color w:val="FF0000"/>
          <w:sz w:val="24"/>
        </w:rPr>
        <w:t>设计，</w:t>
      </w:r>
      <w:proofErr w:type="gramStart"/>
      <w:r>
        <w:rPr>
          <w:rFonts w:hint="eastAsia"/>
          <w:color w:val="FF0000"/>
          <w:sz w:val="24"/>
        </w:rPr>
        <w:t>但可需与</w:t>
      </w:r>
      <w:proofErr w:type="gramEnd"/>
      <w:r>
        <w:rPr>
          <w:rFonts w:hint="eastAsia"/>
          <w:color w:val="FF0000"/>
          <w:sz w:val="24"/>
        </w:rPr>
        <w:t>前述各专业配合或预留设计；</w:t>
      </w:r>
    </w:p>
    <w:p w:rsidR="00A86914" w:rsidRDefault="009F7207">
      <w:pPr>
        <w:spacing w:line="360" w:lineRule="auto"/>
        <w:ind w:rightChars="-250" w:right="-525" w:firstLineChars="177" w:firstLine="425"/>
        <w:rPr>
          <w:color w:val="FF0000"/>
          <w:sz w:val="24"/>
        </w:rPr>
      </w:pPr>
      <w:r>
        <w:rPr>
          <w:rFonts w:hint="eastAsia"/>
          <w:color w:val="FF0000"/>
          <w:sz w:val="24"/>
        </w:rPr>
        <w:t xml:space="preserve">2.2  </w:t>
      </w:r>
      <w:r>
        <w:rPr>
          <w:rFonts w:hint="eastAsia"/>
          <w:color w:val="FF0000"/>
          <w:sz w:val="24"/>
        </w:rPr>
        <w:t>乙方工作：</w:t>
      </w:r>
    </w:p>
    <w:p w:rsidR="00A86914" w:rsidRDefault="009F7207">
      <w:pPr>
        <w:numPr>
          <w:ilvl w:val="0"/>
          <w:numId w:val="2"/>
        </w:numPr>
        <w:spacing w:line="360" w:lineRule="auto"/>
        <w:ind w:rightChars="-250" w:right="-525" w:firstLineChars="177" w:firstLine="425"/>
        <w:rPr>
          <w:color w:val="FF0000"/>
          <w:sz w:val="24"/>
        </w:rPr>
      </w:pPr>
      <w:r>
        <w:rPr>
          <w:rFonts w:hint="eastAsia"/>
          <w:color w:val="FF0000"/>
          <w:sz w:val="24"/>
        </w:rPr>
        <w:t>乙方有责任向甲方汇报设计成果，并向甲方及相关单位进行详细设计交底；</w:t>
      </w:r>
      <w:r>
        <w:rPr>
          <w:rFonts w:hint="eastAsia"/>
          <w:color w:val="0000FF"/>
          <w:sz w:val="24"/>
        </w:rPr>
        <w:t>设计费用中包括乙方到项目现场技术服务</w:t>
      </w:r>
      <w:r>
        <w:rPr>
          <w:rFonts w:hint="eastAsia"/>
          <w:color w:val="0000FF"/>
          <w:sz w:val="24"/>
        </w:rPr>
        <w:t>（包括现场勘察、汇报、指导）的</w:t>
      </w:r>
      <w:r>
        <w:rPr>
          <w:rFonts w:hint="eastAsia"/>
          <w:color w:val="0000FF"/>
          <w:sz w:val="24"/>
        </w:rPr>
        <w:t>次数为</w:t>
      </w:r>
      <w:del w:id="16" w:author="hm" w:date="2016-12-28T13:08:00Z">
        <w:r>
          <w:rPr>
            <w:rFonts w:hint="eastAsia"/>
            <w:color w:val="0000FF"/>
            <w:sz w:val="24"/>
            <w:shd w:val="clear" w:color="FFFFFF" w:fill="D9D9D9"/>
          </w:rPr>
          <w:delText>4</w:delText>
        </w:r>
      </w:del>
      <w:ins w:id="17" w:author="hm" w:date="2016-12-28T13:08:00Z">
        <w:r>
          <w:rPr>
            <w:rFonts w:hint="eastAsia"/>
            <w:color w:val="0000FF"/>
            <w:sz w:val="24"/>
            <w:shd w:val="clear" w:color="FFFFFF" w:fill="D9D9D9"/>
          </w:rPr>
          <w:t>3</w:t>
        </w:r>
      </w:ins>
      <w:r>
        <w:rPr>
          <w:rFonts w:hint="eastAsia"/>
          <w:color w:val="0000FF"/>
          <w:sz w:val="24"/>
        </w:rPr>
        <w:t>次，每次</w:t>
      </w:r>
      <w:r>
        <w:rPr>
          <w:rFonts w:hint="eastAsia"/>
          <w:color w:val="0000FF"/>
          <w:sz w:val="24"/>
        </w:rPr>
        <w:t>2-3</w:t>
      </w:r>
      <w:r>
        <w:rPr>
          <w:rFonts w:hint="eastAsia"/>
          <w:color w:val="0000FF"/>
          <w:sz w:val="24"/>
        </w:rPr>
        <w:t>天；超出</w:t>
      </w:r>
      <w:del w:id="18" w:author="hm" w:date="2016-12-28T13:08:00Z">
        <w:r>
          <w:rPr>
            <w:rFonts w:hint="eastAsia"/>
            <w:color w:val="FF0000"/>
            <w:sz w:val="24"/>
            <w:shd w:val="clear" w:color="FFFFFF" w:fill="D9D9D9"/>
          </w:rPr>
          <w:delText>4</w:delText>
        </w:r>
      </w:del>
      <w:ins w:id="19" w:author="hm" w:date="2016-12-28T13:08:00Z">
        <w:r>
          <w:rPr>
            <w:rFonts w:hint="eastAsia"/>
            <w:color w:val="FF0000"/>
            <w:sz w:val="24"/>
            <w:shd w:val="clear" w:color="FFFFFF" w:fill="D9D9D9"/>
          </w:rPr>
          <w:t>3</w:t>
        </w:r>
      </w:ins>
      <w:r>
        <w:rPr>
          <w:rFonts w:hint="eastAsia"/>
          <w:color w:val="0000FF"/>
          <w:sz w:val="24"/>
        </w:rPr>
        <w:t>次以后的相关技术服务，每次</w:t>
      </w:r>
      <w:r>
        <w:rPr>
          <w:rFonts w:hint="eastAsia"/>
          <w:color w:val="0000FF"/>
          <w:sz w:val="24"/>
        </w:rPr>
        <w:t>产生的差旅费、食宿费用、交通费用由甲方承担。</w:t>
      </w:r>
    </w:p>
    <w:p w:rsidR="00A86914" w:rsidRDefault="009F7207">
      <w:pPr>
        <w:numPr>
          <w:ilvl w:val="0"/>
          <w:numId w:val="2"/>
        </w:numPr>
        <w:spacing w:line="360" w:lineRule="auto"/>
        <w:ind w:rightChars="-250" w:right="-525" w:firstLineChars="177" w:firstLine="425"/>
        <w:rPr>
          <w:color w:val="FF0000"/>
          <w:sz w:val="24"/>
        </w:rPr>
      </w:pPr>
      <w:r>
        <w:rPr>
          <w:rFonts w:hint="eastAsia"/>
          <w:color w:val="FF0000"/>
          <w:sz w:val="24"/>
        </w:rPr>
        <w:t>乙方交付设计成果后，应根据甲方审查意见，对设计内容做必要的调整、修改。</w:t>
      </w:r>
    </w:p>
    <w:p w:rsidR="00A86914" w:rsidRDefault="009F7207">
      <w:pPr>
        <w:spacing w:line="360" w:lineRule="auto"/>
        <w:ind w:rightChars="-250" w:right="-525" w:firstLineChars="177" w:firstLine="425"/>
        <w:rPr>
          <w:color w:val="FF0000"/>
          <w:sz w:val="24"/>
        </w:rPr>
      </w:pPr>
      <w:r>
        <w:rPr>
          <w:rFonts w:hint="eastAsia"/>
          <w:color w:val="FF0000"/>
          <w:sz w:val="24"/>
        </w:rPr>
        <w:t>（</w:t>
      </w:r>
      <w:r>
        <w:rPr>
          <w:rFonts w:hint="eastAsia"/>
          <w:color w:val="FF0000"/>
          <w:sz w:val="24"/>
        </w:rPr>
        <w:t>2</w:t>
      </w:r>
      <w:r>
        <w:rPr>
          <w:rFonts w:hint="eastAsia"/>
          <w:color w:val="FF0000"/>
          <w:sz w:val="24"/>
        </w:rPr>
        <w:t>）乙方不负责驻场设计，如有特殊情况，再行协商。</w:t>
      </w:r>
      <w:r>
        <w:rPr>
          <w:rFonts w:hint="eastAsia"/>
          <w:color w:val="FF0000"/>
          <w:sz w:val="24"/>
          <w:rPrChange w:id="20" w:author="hm" w:date="2016-12-28T18:53:00Z">
            <w:rPr>
              <w:rFonts w:hint="eastAsia"/>
              <w:strike/>
              <w:color w:val="FF0000"/>
              <w:sz w:val="24"/>
            </w:rPr>
          </w:rPrChange>
        </w:rPr>
        <w:t>如需乙方到现场勘察、汇报，乙方到甲方所在地期间产生的差旅费、食宿费用、交通费用由甲方承担。</w:t>
      </w:r>
    </w:p>
    <w:p w:rsidR="00A86914" w:rsidRDefault="009F7207">
      <w:pPr>
        <w:spacing w:line="360" w:lineRule="auto"/>
        <w:ind w:rightChars="-250" w:right="-525" w:firstLineChars="177" w:firstLine="425"/>
        <w:rPr>
          <w:sz w:val="24"/>
        </w:rPr>
      </w:pPr>
      <w:r>
        <w:rPr>
          <w:rFonts w:hint="eastAsia"/>
          <w:sz w:val="24"/>
        </w:rPr>
        <w:t>第三条</w:t>
      </w:r>
      <w:r>
        <w:rPr>
          <w:rFonts w:hint="eastAsia"/>
          <w:sz w:val="24"/>
        </w:rPr>
        <w:t xml:space="preserve">  </w:t>
      </w:r>
      <w:r>
        <w:rPr>
          <w:rFonts w:hint="eastAsia"/>
          <w:sz w:val="24"/>
        </w:rPr>
        <w:t>甲方向乙方提交的有关资料及文件：</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4110"/>
        <w:gridCol w:w="615"/>
        <w:gridCol w:w="1701"/>
        <w:gridCol w:w="1275"/>
      </w:tblGrid>
      <w:tr w:rsidR="00A86914">
        <w:tc>
          <w:tcPr>
            <w:tcW w:w="946" w:type="dxa"/>
            <w:vAlign w:val="center"/>
          </w:tcPr>
          <w:p w:rsidR="00A86914" w:rsidRDefault="009F7207">
            <w:pPr>
              <w:spacing w:line="360" w:lineRule="auto"/>
              <w:ind w:rightChars="-250" w:right="-525"/>
              <w:jc w:val="left"/>
              <w:rPr>
                <w:color w:val="FF0000"/>
                <w:sz w:val="24"/>
              </w:rPr>
            </w:pPr>
            <w:r>
              <w:rPr>
                <w:rFonts w:hint="eastAsia"/>
                <w:color w:val="FF0000"/>
                <w:sz w:val="24"/>
              </w:rPr>
              <w:t>序号</w:t>
            </w:r>
          </w:p>
        </w:tc>
        <w:tc>
          <w:tcPr>
            <w:tcW w:w="4110" w:type="dxa"/>
            <w:vAlign w:val="center"/>
          </w:tcPr>
          <w:p w:rsidR="00A86914" w:rsidRDefault="009F7207">
            <w:pPr>
              <w:spacing w:line="360" w:lineRule="auto"/>
              <w:ind w:rightChars="-250" w:right="-525"/>
              <w:jc w:val="left"/>
              <w:rPr>
                <w:color w:val="FF0000"/>
                <w:sz w:val="24"/>
              </w:rPr>
            </w:pPr>
            <w:r>
              <w:rPr>
                <w:rFonts w:hint="eastAsia"/>
                <w:color w:val="FF0000"/>
                <w:sz w:val="24"/>
              </w:rPr>
              <w:t>资料及文件名称</w:t>
            </w:r>
          </w:p>
        </w:tc>
        <w:tc>
          <w:tcPr>
            <w:tcW w:w="615" w:type="dxa"/>
            <w:vAlign w:val="center"/>
          </w:tcPr>
          <w:p w:rsidR="00A86914" w:rsidRDefault="009F7207">
            <w:pPr>
              <w:spacing w:line="360" w:lineRule="auto"/>
              <w:ind w:rightChars="-168" w:right="-353"/>
              <w:jc w:val="left"/>
              <w:rPr>
                <w:color w:val="FF0000"/>
                <w:sz w:val="24"/>
              </w:rPr>
            </w:pPr>
            <w:r>
              <w:rPr>
                <w:rFonts w:hint="eastAsia"/>
                <w:color w:val="FF0000"/>
                <w:sz w:val="24"/>
              </w:rPr>
              <w:t>份数</w:t>
            </w:r>
          </w:p>
        </w:tc>
        <w:tc>
          <w:tcPr>
            <w:tcW w:w="1701" w:type="dxa"/>
            <w:vAlign w:val="center"/>
          </w:tcPr>
          <w:p w:rsidR="00A86914" w:rsidRDefault="009F7207">
            <w:pPr>
              <w:spacing w:line="360" w:lineRule="auto"/>
              <w:ind w:rightChars="-250" w:right="-525"/>
              <w:rPr>
                <w:color w:val="FF0000"/>
                <w:sz w:val="24"/>
              </w:rPr>
            </w:pPr>
            <w:r>
              <w:rPr>
                <w:rFonts w:hint="eastAsia"/>
                <w:color w:val="FF0000"/>
                <w:sz w:val="24"/>
              </w:rPr>
              <w:t xml:space="preserve">  </w:t>
            </w:r>
            <w:r>
              <w:rPr>
                <w:rFonts w:hint="eastAsia"/>
                <w:color w:val="FF0000"/>
                <w:sz w:val="24"/>
              </w:rPr>
              <w:t>内容要求</w:t>
            </w:r>
          </w:p>
        </w:tc>
        <w:tc>
          <w:tcPr>
            <w:tcW w:w="1275" w:type="dxa"/>
            <w:vAlign w:val="center"/>
          </w:tcPr>
          <w:p w:rsidR="00A86914" w:rsidRDefault="009F7207">
            <w:pPr>
              <w:spacing w:line="360" w:lineRule="auto"/>
              <w:ind w:rightChars="57" w:right="120"/>
              <w:jc w:val="center"/>
              <w:rPr>
                <w:color w:val="FF0000"/>
                <w:sz w:val="24"/>
              </w:rPr>
            </w:pPr>
            <w:r>
              <w:rPr>
                <w:rFonts w:hint="eastAsia"/>
                <w:color w:val="FF0000"/>
                <w:sz w:val="24"/>
              </w:rPr>
              <w:t>提交时间</w:t>
            </w:r>
          </w:p>
        </w:tc>
      </w:tr>
      <w:tr w:rsidR="00A86914">
        <w:trPr>
          <w:trHeight w:val="676"/>
        </w:trPr>
        <w:tc>
          <w:tcPr>
            <w:tcW w:w="946" w:type="dxa"/>
          </w:tcPr>
          <w:p w:rsidR="00A86914" w:rsidRDefault="009F7207">
            <w:pPr>
              <w:spacing w:line="360" w:lineRule="auto"/>
              <w:ind w:rightChars="-250" w:right="-525"/>
              <w:jc w:val="left"/>
              <w:rPr>
                <w:color w:val="FF0000"/>
                <w:sz w:val="24"/>
              </w:rPr>
            </w:pPr>
            <w:r>
              <w:rPr>
                <w:rFonts w:hint="eastAsia"/>
                <w:color w:val="FF0000"/>
                <w:sz w:val="24"/>
              </w:rPr>
              <w:lastRenderedPageBreak/>
              <w:t>1.</w:t>
            </w:r>
          </w:p>
        </w:tc>
        <w:tc>
          <w:tcPr>
            <w:tcW w:w="4110" w:type="dxa"/>
          </w:tcPr>
          <w:p w:rsidR="00A86914" w:rsidRDefault="009F7207">
            <w:pPr>
              <w:spacing w:line="360" w:lineRule="auto"/>
              <w:rPr>
                <w:color w:val="FF0000"/>
                <w:sz w:val="24"/>
              </w:rPr>
            </w:pPr>
            <w:r>
              <w:rPr>
                <w:rFonts w:hint="eastAsia"/>
                <w:color w:val="FF0000"/>
                <w:sz w:val="24"/>
              </w:rPr>
              <w:t>20161216PDF</w:t>
            </w:r>
            <w:r>
              <w:rPr>
                <w:rFonts w:hint="eastAsia"/>
                <w:color w:val="FF0000"/>
                <w:sz w:val="24"/>
              </w:rPr>
              <w:t>及</w:t>
            </w:r>
            <w:r>
              <w:rPr>
                <w:rFonts w:hint="eastAsia"/>
                <w:color w:val="FF0000"/>
                <w:sz w:val="24"/>
              </w:rPr>
              <w:t xml:space="preserve">B10 human activities showcase </w:t>
            </w:r>
            <w:r>
              <w:rPr>
                <w:rFonts w:hint="eastAsia"/>
                <w:color w:val="FF0000"/>
                <w:sz w:val="24"/>
              </w:rPr>
              <w:t>法国设计提供二层</w:t>
            </w:r>
            <w:proofErr w:type="gramStart"/>
            <w:r>
              <w:rPr>
                <w:rFonts w:hint="eastAsia"/>
                <w:color w:val="FF0000"/>
                <w:sz w:val="24"/>
              </w:rPr>
              <w:t>布展区</w:t>
            </w:r>
            <w:proofErr w:type="gramEnd"/>
            <w:r>
              <w:rPr>
                <w:rFonts w:hint="eastAsia"/>
                <w:color w:val="FF0000"/>
                <w:sz w:val="24"/>
              </w:rPr>
              <w:t>设计图纸。</w:t>
            </w:r>
          </w:p>
        </w:tc>
        <w:tc>
          <w:tcPr>
            <w:tcW w:w="615" w:type="dxa"/>
            <w:vMerge w:val="restart"/>
          </w:tcPr>
          <w:p w:rsidR="00A86914" w:rsidRDefault="009F7207">
            <w:pPr>
              <w:spacing w:line="360" w:lineRule="auto"/>
              <w:jc w:val="left"/>
              <w:rPr>
                <w:color w:val="FF0000"/>
                <w:sz w:val="24"/>
              </w:rPr>
            </w:pPr>
            <w:r>
              <w:rPr>
                <w:rFonts w:hint="eastAsia"/>
                <w:color w:val="FF0000"/>
                <w:sz w:val="24"/>
              </w:rPr>
              <w:t>1</w:t>
            </w:r>
            <w:r>
              <w:rPr>
                <w:rFonts w:hint="eastAsia"/>
                <w:color w:val="FF0000"/>
                <w:sz w:val="24"/>
              </w:rPr>
              <w:t>份</w:t>
            </w:r>
          </w:p>
        </w:tc>
        <w:tc>
          <w:tcPr>
            <w:tcW w:w="1701" w:type="dxa"/>
            <w:vMerge w:val="restart"/>
          </w:tcPr>
          <w:p w:rsidR="00A86914" w:rsidRDefault="009F7207">
            <w:pPr>
              <w:spacing w:line="360" w:lineRule="auto"/>
              <w:ind w:rightChars="-51" w:right="-107"/>
              <w:jc w:val="center"/>
              <w:rPr>
                <w:color w:val="FF0000"/>
                <w:sz w:val="24"/>
              </w:rPr>
            </w:pPr>
            <w:r>
              <w:rPr>
                <w:rFonts w:hint="eastAsia"/>
                <w:color w:val="FF0000"/>
                <w:sz w:val="24"/>
              </w:rPr>
              <w:t>详见邮件及法国设计公司提供的文件内容。</w:t>
            </w:r>
          </w:p>
        </w:tc>
        <w:tc>
          <w:tcPr>
            <w:tcW w:w="1275" w:type="dxa"/>
            <w:vMerge w:val="restart"/>
            <w:vAlign w:val="center"/>
          </w:tcPr>
          <w:p w:rsidR="00A86914" w:rsidRDefault="009F7207">
            <w:pPr>
              <w:spacing w:line="360" w:lineRule="auto"/>
              <w:ind w:rightChars="-250" w:right="-525"/>
              <w:rPr>
                <w:color w:val="FF0000"/>
                <w:sz w:val="24"/>
              </w:rPr>
            </w:pPr>
            <w:r>
              <w:rPr>
                <w:rFonts w:hint="eastAsia"/>
                <w:color w:val="FF0000"/>
                <w:sz w:val="24"/>
              </w:rPr>
              <w:t>2016.12.21</w:t>
            </w:r>
          </w:p>
        </w:tc>
      </w:tr>
      <w:tr w:rsidR="00A86914">
        <w:trPr>
          <w:trHeight w:val="375"/>
        </w:trPr>
        <w:tc>
          <w:tcPr>
            <w:tcW w:w="946" w:type="dxa"/>
          </w:tcPr>
          <w:p w:rsidR="00A86914" w:rsidRDefault="009F7207">
            <w:pPr>
              <w:spacing w:line="360" w:lineRule="auto"/>
              <w:ind w:rightChars="-250" w:right="-525"/>
              <w:jc w:val="left"/>
              <w:rPr>
                <w:color w:val="FF0000"/>
                <w:sz w:val="24"/>
              </w:rPr>
            </w:pPr>
            <w:r>
              <w:rPr>
                <w:rFonts w:hint="eastAsia"/>
                <w:color w:val="FF0000"/>
                <w:sz w:val="24"/>
              </w:rPr>
              <w:t>2.</w:t>
            </w:r>
          </w:p>
        </w:tc>
        <w:tc>
          <w:tcPr>
            <w:tcW w:w="4110" w:type="dxa"/>
          </w:tcPr>
          <w:p w:rsidR="00A86914" w:rsidRDefault="009F7207">
            <w:pPr>
              <w:spacing w:line="360" w:lineRule="auto"/>
              <w:ind w:rightChars="-250" w:right="-525"/>
              <w:rPr>
                <w:color w:val="FF0000"/>
                <w:szCs w:val="21"/>
              </w:rPr>
            </w:pPr>
            <w:proofErr w:type="spellStart"/>
            <w:r>
              <w:rPr>
                <w:rFonts w:hint="eastAsia"/>
                <w:color w:val="FF0000"/>
                <w:szCs w:val="21"/>
              </w:rPr>
              <w:t>Kangping</w:t>
            </w:r>
            <w:proofErr w:type="spellEnd"/>
            <w:r>
              <w:rPr>
                <w:rFonts w:hint="eastAsia"/>
                <w:color w:val="FF0000"/>
                <w:szCs w:val="21"/>
              </w:rPr>
              <w:t xml:space="preserve"> scenography rapport final </w:t>
            </w:r>
            <w:proofErr w:type="spellStart"/>
            <w:r>
              <w:rPr>
                <w:rFonts w:hint="eastAsia"/>
                <w:color w:val="FF0000"/>
                <w:szCs w:val="21"/>
              </w:rPr>
              <w:t>cn</w:t>
            </w:r>
            <w:proofErr w:type="spellEnd"/>
            <w:r>
              <w:rPr>
                <w:rFonts w:hint="eastAsia"/>
                <w:color w:val="FF0000"/>
                <w:szCs w:val="21"/>
              </w:rPr>
              <w:t>法国设计的设计初步报告及过程版汇报文件。</w:t>
            </w:r>
          </w:p>
        </w:tc>
        <w:tc>
          <w:tcPr>
            <w:tcW w:w="615" w:type="dxa"/>
            <w:vMerge/>
          </w:tcPr>
          <w:p w:rsidR="00A86914" w:rsidRDefault="00A86914">
            <w:pPr>
              <w:spacing w:line="360" w:lineRule="auto"/>
              <w:ind w:rightChars="-168" w:right="-353"/>
              <w:jc w:val="left"/>
              <w:rPr>
                <w:color w:val="FF0000"/>
                <w:sz w:val="24"/>
              </w:rPr>
            </w:pPr>
          </w:p>
        </w:tc>
        <w:tc>
          <w:tcPr>
            <w:tcW w:w="1701" w:type="dxa"/>
            <w:vMerge/>
          </w:tcPr>
          <w:p w:rsidR="00A86914" w:rsidRDefault="00A86914">
            <w:pPr>
              <w:spacing w:line="360" w:lineRule="auto"/>
              <w:ind w:rightChars="-51" w:right="-107"/>
              <w:jc w:val="center"/>
              <w:rPr>
                <w:color w:val="FF0000"/>
                <w:sz w:val="24"/>
              </w:rPr>
            </w:pPr>
          </w:p>
        </w:tc>
        <w:tc>
          <w:tcPr>
            <w:tcW w:w="1275" w:type="dxa"/>
            <w:vMerge/>
            <w:vAlign w:val="center"/>
          </w:tcPr>
          <w:p w:rsidR="00A86914" w:rsidRDefault="00A86914">
            <w:pPr>
              <w:spacing w:line="360" w:lineRule="auto"/>
              <w:ind w:rightChars="-250" w:right="-525"/>
              <w:jc w:val="center"/>
              <w:rPr>
                <w:color w:val="FF0000"/>
                <w:sz w:val="24"/>
              </w:rPr>
            </w:pPr>
          </w:p>
        </w:tc>
      </w:tr>
      <w:tr w:rsidR="00A86914">
        <w:trPr>
          <w:trHeight w:val="375"/>
        </w:trPr>
        <w:tc>
          <w:tcPr>
            <w:tcW w:w="946" w:type="dxa"/>
          </w:tcPr>
          <w:p w:rsidR="00A86914" w:rsidRDefault="009F7207">
            <w:pPr>
              <w:spacing w:line="360" w:lineRule="auto"/>
              <w:ind w:rightChars="-250" w:right="-525"/>
              <w:jc w:val="left"/>
              <w:rPr>
                <w:color w:val="FF0000"/>
                <w:sz w:val="24"/>
              </w:rPr>
            </w:pPr>
            <w:r>
              <w:rPr>
                <w:rFonts w:hint="eastAsia"/>
                <w:color w:val="FF0000"/>
                <w:sz w:val="24"/>
              </w:rPr>
              <w:t>3.</w:t>
            </w:r>
          </w:p>
        </w:tc>
        <w:tc>
          <w:tcPr>
            <w:tcW w:w="4110" w:type="dxa"/>
          </w:tcPr>
          <w:p w:rsidR="00A86914" w:rsidRDefault="009F7207">
            <w:pPr>
              <w:spacing w:line="360" w:lineRule="auto"/>
              <w:ind w:rightChars="-250" w:right="-525"/>
              <w:rPr>
                <w:rFonts w:asciiTheme="minorHAnsi" w:eastAsia="微软雅黑" w:hAnsi="微软雅黑" w:cs="微软雅黑"/>
                <w:color w:val="FF0000"/>
                <w:sz w:val="24"/>
              </w:rPr>
            </w:pPr>
            <w:r>
              <w:rPr>
                <w:rFonts w:asciiTheme="minorHAnsi" w:eastAsia="微软雅黑" w:hAnsi="微软雅黑" w:cs="微软雅黑" w:hint="eastAsia"/>
                <w:color w:val="FF0000"/>
                <w:sz w:val="24"/>
              </w:rPr>
              <w:t>INTERIOR</w:t>
            </w:r>
            <w:r>
              <w:rPr>
                <w:rFonts w:asciiTheme="minorHAnsi" w:eastAsia="微软雅黑" w:hAnsi="微软雅黑" w:cs="微软雅黑" w:hint="eastAsia"/>
                <w:color w:val="FF0000"/>
                <w:sz w:val="24"/>
              </w:rPr>
              <w:t xml:space="preserve"> </w:t>
            </w:r>
            <w:r>
              <w:rPr>
                <w:rFonts w:asciiTheme="minorHAnsi" w:eastAsia="微软雅黑" w:hAnsi="微软雅黑" w:cs="微软雅黑" w:hint="eastAsia"/>
                <w:color w:val="FF0000"/>
                <w:sz w:val="24"/>
              </w:rPr>
              <w:t>DESIGN</w:t>
            </w:r>
            <w:r>
              <w:rPr>
                <w:rFonts w:asciiTheme="minorHAnsi" w:eastAsia="微软雅黑" w:hAnsi="微软雅黑" w:cs="微软雅黑" w:hint="eastAsia"/>
                <w:color w:val="FF0000"/>
                <w:sz w:val="24"/>
              </w:rPr>
              <w:t xml:space="preserve"> </w:t>
            </w:r>
            <w:r>
              <w:rPr>
                <w:rFonts w:asciiTheme="minorHAnsi" w:eastAsia="微软雅黑" w:hAnsi="微软雅黑" w:cs="微软雅黑" w:hint="eastAsia"/>
                <w:color w:val="FF0000"/>
                <w:sz w:val="24"/>
              </w:rPr>
              <w:t>OF THE ECO-</w:t>
            </w:r>
          </w:p>
          <w:p w:rsidR="00A86914" w:rsidRDefault="009F7207">
            <w:pPr>
              <w:spacing w:line="360" w:lineRule="auto"/>
              <w:ind w:rightChars="-250" w:right="-525"/>
              <w:rPr>
                <w:color w:val="FF0000"/>
                <w:sz w:val="24"/>
              </w:rPr>
            </w:pPr>
            <w:r>
              <w:rPr>
                <w:rFonts w:asciiTheme="minorHAnsi" w:eastAsia="微软雅黑" w:hAnsi="微软雅黑" w:cs="微软雅黑" w:hint="eastAsia"/>
                <w:color w:val="FF0000"/>
                <w:sz w:val="24"/>
              </w:rPr>
              <w:t xml:space="preserve">MUSEUM </w:t>
            </w:r>
            <w:proofErr w:type="spellStart"/>
            <w:r>
              <w:rPr>
                <w:rFonts w:asciiTheme="minorHAnsi" w:eastAsia="微软雅黑" w:hAnsi="微软雅黑" w:cs="微软雅黑" w:hint="eastAsia"/>
                <w:color w:val="FF0000"/>
                <w:sz w:val="24"/>
              </w:rPr>
              <w:t>cn</w:t>
            </w:r>
            <w:proofErr w:type="spellEnd"/>
            <w:r>
              <w:rPr>
                <w:rFonts w:asciiTheme="minorHAnsi" w:eastAsia="微软雅黑" w:hAnsi="微软雅黑" w:cs="微软雅黑" w:hint="eastAsia"/>
                <w:color w:val="FF0000"/>
                <w:sz w:val="24"/>
              </w:rPr>
              <w:t>方案汇报文件。</w:t>
            </w:r>
          </w:p>
        </w:tc>
        <w:tc>
          <w:tcPr>
            <w:tcW w:w="615" w:type="dxa"/>
            <w:vMerge/>
          </w:tcPr>
          <w:p w:rsidR="00A86914" w:rsidRDefault="00A86914">
            <w:pPr>
              <w:spacing w:line="360" w:lineRule="auto"/>
              <w:ind w:rightChars="-168" w:right="-353"/>
              <w:jc w:val="left"/>
              <w:rPr>
                <w:color w:val="FF0000"/>
                <w:sz w:val="24"/>
              </w:rPr>
            </w:pPr>
          </w:p>
        </w:tc>
        <w:tc>
          <w:tcPr>
            <w:tcW w:w="1701" w:type="dxa"/>
            <w:vMerge/>
          </w:tcPr>
          <w:p w:rsidR="00A86914" w:rsidRDefault="00A86914">
            <w:pPr>
              <w:spacing w:line="360" w:lineRule="auto"/>
              <w:ind w:rightChars="-51" w:right="-107"/>
              <w:jc w:val="center"/>
              <w:rPr>
                <w:color w:val="FF0000"/>
                <w:sz w:val="24"/>
              </w:rPr>
            </w:pPr>
          </w:p>
        </w:tc>
        <w:tc>
          <w:tcPr>
            <w:tcW w:w="1275" w:type="dxa"/>
            <w:vMerge/>
            <w:vAlign w:val="center"/>
          </w:tcPr>
          <w:p w:rsidR="00A86914" w:rsidRDefault="00A86914">
            <w:pPr>
              <w:spacing w:line="360" w:lineRule="auto"/>
              <w:ind w:rightChars="-250" w:right="-525"/>
              <w:jc w:val="center"/>
              <w:rPr>
                <w:color w:val="FF0000"/>
                <w:sz w:val="24"/>
              </w:rPr>
            </w:pPr>
          </w:p>
        </w:tc>
      </w:tr>
      <w:tr w:rsidR="00A86914">
        <w:trPr>
          <w:trHeight w:val="375"/>
        </w:trPr>
        <w:tc>
          <w:tcPr>
            <w:tcW w:w="946" w:type="dxa"/>
          </w:tcPr>
          <w:p w:rsidR="00A86914" w:rsidRDefault="009F7207">
            <w:pPr>
              <w:spacing w:line="360" w:lineRule="auto"/>
              <w:ind w:rightChars="-250" w:right="-525"/>
              <w:jc w:val="left"/>
              <w:rPr>
                <w:color w:val="FF0000"/>
                <w:sz w:val="24"/>
              </w:rPr>
            </w:pPr>
            <w:r>
              <w:rPr>
                <w:rFonts w:hint="eastAsia"/>
                <w:color w:val="FF0000"/>
                <w:sz w:val="24"/>
              </w:rPr>
              <w:t>4.</w:t>
            </w:r>
          </w:p>
        </w:tc>
        <w:tc>
          <w:tcPr>
            <w:tcW w:w="4110" w:type="dxa"/>
          </w:tcPr>
          <w:p w:rsidR="00A86914" w:rsidRDefault="009F7207">
            <w:pPr>
              <w:spacing w:line="360" w:lineRule="auto"/>
              <w:ind w:rightChars="-250" w:right="-525"/>
              <w:rPr>
                <w:color w:val="FF0000"/>
                <w:szCs w:val="21"/>
              </w:rPr>
            </w:pPr>
            <w:proofErr w:type="spellStart"/>
            <w:r>
              <w:rPr>
                <w:rFonts w:hint="eastAsia"/>
                <w:color w:val="FF0000"/>
                <w:szCs w:val="21"/>
              </w:rPr>
              <w:t>Pr</w:t>
            </w:r>
            <w:proofErr w:type="spellEnd"/>
            <w:r>
              <w:rPr>
                <w:rFonts w:hint="eastAsia"/>
                <w:color w:val="FF0000"/>
                <w:szCs w:val="21"/>
              </w:rPr>
              <w:t>é</w:t>
            </w:r>
            <w:proofErr w:type="spellStart"/>
            <w:r>
              <w:rPr>
                <w:rFonts w:hint="eastAsia"/>
                <w:color w:val="FF0000"/>
                <w:szCs w:val="21"/>
              </w:rPr>
              <w:t>sentation</w:t>
            </w:r>
            <w:proofErr w:type="spellEnd"/>
            <w:r>
              <w:rPr>
                <w:rFonts w:hint="eastAsia"/>
                <w:color w:val="FF0000"/>
                <w:szCs w:val="21"/>
              </w:rPr>
              <w:t xml:space="preserve"> </w:t>
            </w:r>
            <w:proofErr w:type="spellStart"/>
            <w:r>
              <w:rPr>
                <w:rFonts w:hint="eastAsia"/>
                <w:color w:val="FF0000"/>
                <w:szCs w:val="21"/>
              </w:rPr>
              <w:t>generale_Kangping</w:t>
            </w:r>
            <w:proofErr w:type="spellEnd"/>
            <w:r>
              <w:rPr>
                <w:rFonts w:hint="eastAsia"/>
                <w:color w:val="FF0000"/>
                <w:szCs w:val="21"/>
              </w:rPr>
              <w:t>_</w:t>
            </w:r>
          </w:p>
          <w:p w:rsidR="00A86914" w:rsidRDefault="009F7207">
            <w:pPr>
              <w:spacing w:line="360" w:lineRule="auto"/>
              <w:ind w:rightChars="-250" w:right="-525"/>
              <w:rPr>
                <w:color w:val="FF0000"/>
                <w:szCs w:val="21"/>
              </w:rPr>
            </w:pPr>
            <w:r>
              <w:rPr>
                <w:rFonts w:hint="eastAsia"/>
                <w:color w:val="FF0000"/>
                <w:szCs w:val="21"/>
              </w:rPr>
              <w:t xml:space="preserve">sept2016 - </w:t>
            </w:r>
            <w:proofErr w:type="spellStart"/>
            <w:r>
              <w:rPr>
                <w:rFonts w:hint="eastAsia"/>
                <w:color w:val="FF0000"/>
                <w:szCs w:val="21"/>
              </w:rPr>
              <w:t>Copie</w:t>
            </w:r>
            <w:proofErr w:type="spellEnd"/>
            <w:r>
              <w:rPr>
                <w:rFonts w:hint="eastAsia"/>
                <w:color w:val="FF0000"/>
                <w:szCs w:val="21"/>
              </w:rPr>
              <w:t xml:space="preserve"> </w:t>
            </w:r>
            <w:proofErr w:type="gramStart"/>
            <w:r>
              <w:rPr>
                <w:rFonts w:hint="eastAsia"/>
                <w:color w:val="FF0000"/>
                <w:szCs w:val="21"/>
              </w:rPr>
              <w:t>非最终版色彩</w:t>
            </w:r>
            <w:proofErr w:type="gramEnd"/>
            <w:r>
              <w:rPr>
                <w:rFonts w:hint="eastAsia"/>
                <w:color w:val="FF0000"/>
                <w:szCs w:val="21"/>
              </w:rPr>
              <w:t>和材料。</w:t>
            </w:r>
          </w:p>
        </w:tc>
        <w:tc>
          <w:tcPr>
            <w:tcW w:w="615" w:type="dxa"/>
            <w:vMerge/>
          </w:tcPr>
          <w:p w:rsidR="00A86914" w:rsidRDefault="00A86914">
            <w:pPr>
              <w:spacing w:line="360" w:lineRule="auto"/>
              <w:ind w:rightChars="-168" w:right="-353"/>
              <w:jc w:val="left"/>
              <w:rPr>
                <w:color w:val="FF0000"/>
                <w:sz w:val="24"/>
              </w:rPr>
            </w:pPr>
          </w:p>
        </w:tc>
        <w:tc>
          <w:tcPr>
            <w:tcW w:w="1701" w:type="dxa"/>
            <w:vMerge/>
          </w:tcPr>
          <w:p w:rsidR="00A86914" w:rsidRDefault="00A86914">
            <w:pPr>
              <w:spacing w:line="360" w:lineRule="auto"/>
              <w:ind w:rightChars="-51" w:right="-107"/>
              <w:jc w:val="center"/>
              <w:rPr>
                <w:color w:val="FF0000"/>
                <w:sz w:val="24"/>
              </w:rPr>
            </w:pPr>
          </w:p>
        </w:tc>
        <w:tc>
          <w:tcPr>
            <w:tcW w:w="1275" w:type="dxa"/>
            <w:vMerge/>
            <w:vAlign w:val="center"/>
          </w:tcPr>
          <w:p w:rsidR="00A86914" w:rsidRDefault="00A86914">
            <w:pPr>
              <w:spacing w:line="360" w:lineRule="auto"/>
              <w:ind w:rightChars="-250" w:right="-525"/>
              <w:jc w:val="center"/>
              <w:rPr>
                <w:color w:val="FF0000"/>
                <w:sz w:val="24"/>
              </w:rPr>
            </w:pPr>
          </w:p>
        </w:tc>
      </w:tr>
    </w:tbl>
    <w:p w:rsidR="00A86914" w:rsidRDefault="009F7207">
      <w:pPr>
        <w:numPr>
          <w:ilvl w:val="0"/>
          <w:numId w:val="3"/>
        </w:numPr>
        <w:spacing w:line="360" w:lineRule="auto"/>
        <w:ind w:rightChars="-250" w:right="-525" w:firstLineChars="177" w:firstLine="425"/>
        <w:rPr>
          <w:color w:val="FF0000"/>
          <w:sz w:val="24"/>
        </w:rPr>
      </w:pPr>
      <w:r>
        <w:rPr>
          <w:rFonts w:hint="eastAsia"/>
          <w:color w:val="FF0000"/>
          <w:sz w:val="24"/>
        </w:rPr>
        <w:t xml:space="preserve">  </w:t>
      </w:r>
      <w:r>
        <w:rPr>
          <w:rFonts w:hint="eastAsia"/>
          <w:color w:val="FF0000"/>
          <w:sz w:val="24"/>
        </w:rPr>
        <w:t>乙方向甲方交付的设计</w:t>
      </w:r>
      <w:r>
        <w:rPr>
          <w:rFonts w:hint="eastAsia"/>
          <w:strike/>
          <w:color w:val="FF0000"/>
          <w:sz w:val="24"/>
        </w:rPr>
        <w:t>文件</w:t>
      </w:r>
      <w:commentRangeStart w:id="21"/>
      <w:r>
        <w:rPr>
          <w:rFonts w:hint="eastAsia"/>
          <w:color w:val="FF0000"/>
          <w:sz w:val="24"/>
          <w:u w:val="single"/>
          <w:rPrChange w:id="22" w:author="SAMSUNG" w:date="2016-12-27T22:40:00Z">
            <w:rPr>
              <w:rFonts w:hint="eastAsia"/>
              <w:color w:val="FF0000"/>
              <w:sz w:val="24"/>
            </w:rPr>
          </w:rPrChange>
        </w:rPr>
        <w:t>成果</w:t>
      </w:r>
      <w:commentRangeEnd w:id="21"/>
      <w:r>
        <w:commentReference w:id="21"/>
      </w:r>
      <w:r>
        <w:rPr>
          <w:rFonts w:hint="eastAsia"/>
          <w:color w:val="FF0000"/>
          <w:sz w:val="24"/>
        </w:rPr>
        <w:t>包括</w:t>
      </w:r>
      <w:r>
        <w:rPr>
          <w:rFonts w:hint="eastAsia"/>
          <w:color w:val="FF0000"/>
          <w:sz w:val="24"/>
        </w:rPr>
        <w:t>：</w:t>
      </w:r>
    </w:p>
    <w:p w:rsidR="00A86914" w:rsidRDefault="00A86914">
      <w:pPr>
        <w:spacing w:line="360" w:lineRule="auto"/>
        <w:ind w:rightChars="-250" w:right="-525"/>
        <w:rPr>
          <w:color w:val="FF0000"/>
          <w:sz w:val="24"/>
        </w:rPr>
      </w:pPr>
    </w:p>
    <w:tbl>
      <w:tblPr>
        <w:tblW w:w="8632" w:type="dxa"/>
        <w:jc w:val="center"/>
        <w:tblInd w:w="2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3" w:author="hm" w:date="2016-12-28T18:50:00Z">
          <w:tblPr>
            <w:tblW w:w="8632" w:type="dxa"/>
            <w:jc w:val="center"/>
            <w:tblInd w:w="2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93"/>
        <w:gridCol w:w="1943"/>
        <w:gridCol w:w="2880"/>
        <w:gridCol w:w="2816"/>
        <w:tblGridChange w:id="24">
          <w:tblGrid>
            <w:gridCol w:w="993"/>
            <w:gridCol w:w="1943"/>
            <w:gridCol w:w="613"/>
            <w:gridCol w:w="2062"/>
            <w:gridCol w:w="205"/>
            <w:gridCol w:w="2816"/>
          </w:tblGrid>
        </w:tblGridChange>
      </w:tblGrid>
      <w:tr w:rsidR="00A86914" w:rsidTr="00A86914">
        <w:trPr>
          <w:jc w:val="center"/>
          <w:trPrChange w:id="25" w:author="hm" w:date="2016-12-28T18:50:00Z">
            <w:trPr>
              <w:jc w:val="center"/>
            </w:trPr>
          </w:trPrChange>
        </w:trPr>
        <w:tc>
          <w:tcPr>
            <w:tcW w:w="993" w:type="dxa"/>
            <w:vAlign w:val="center"/>
            <w:tcPrChange w:id="26" w:author="hm" w:date="2016-12-28T18:50:00Z">
              <w:tcPr>
                <w:tcW w:w="993" w:type="dxa"/>
                <w:vAlign w:val="center"/>
              </w:tcPr>
            </w:tcPrChange>
          </w:tcPr>
          <w:p w:rsidR="00A86914" w:rsidRDefault="009F7207">
            <w:pPr>
              <w:spacing w:line="360" w:lineRule="auto"/>
              <w:ind w:rightChars="-250" w:right="-525"/>
              <w:jc w:val="left"/>
              <w:rPr>
                <w:color w:val="FF0000"/>
                <w:sz w:val="24"/>
              </w:rPr>
            </w:pPr>
            <w:r>
              <w:rPr>
                <w:rFonts w:hint="eastAsia"/>
                <w:color w:val="FF0000"/>
                <w:sz w:val="24"/>
              </w:rPr>
              <w:t>阶段</w:t>
            </w:r>
          </w:p>
        </w:tc>
        <w:tc>
          <w:tcPr>
            <w:tcW w:w="1943" w:type="dxa"/>
            <w:vAlign w:val="center"/>
            <w:tcPrChange w:id="27" w:author="hm" w:date="2016-12-28T18:50:00Z">
              <w:tcPr>
                <w:tcW w:w="2556" w:type="dxa"/>
                <w:gridSpan w:val="2"/>
                <w:vAlign w:val="center"/>
              </w:tcPr>
            </w:tcPrChange>
          </w:tcPr>
          <w:p w:rsidR="00A86914" w:rsidRDefault="009F7207">
            <w:pPr>
              <w:spacing w:line="360" w:lineRule="auto"/>
              <w:ind w:rightChars="-250" w:right="-525"/>
              <w:jc w:val="left"/>
              <w:rPr>
                <w:color w:val="FF0000"/>
                <w:sz w:val="24"/>
              </w:rPr>
            </w:pPr>
            <w:r>
              <w:rPr>
                <w:rFonts w:hint="eastAsia"/>
                <w:color w:val="FF0000"/>
                <w:sz w:val="24"/>
              </w:rPr>
              <w:t xml:space="preserve">    </w:t>
            </w:r>
            <w:r>
              <w:rPr>
                <w:rFonts w:hint="eastAsia"/>
                <w:color w:val="FF0000"/>
                <w:sz w:val="24"/>
              </w:rPr>
              <w:t>设计服务内容</w:t>
            </w:r>
          </w:p>
        </w:tc>
        <w:tc>
          <w:tcPr>
            <w:tcW w:w="2880" w:type="dxa"/>
            <w:vAlign w:val="center"/>
            <w:tcPrChange w:id="28" w:author="hm" w:date="2016-12-28T18:50:00Z">
              <w:tcPr>
                <w:tcW w:w="2062" w:type="dxa"/>
                <w:vAlign w:val="center"/>
              </w:tcPr>
            </w:tcPrChange>
          </w:tcPr>
          <w:p w:rsidR="00A86914" w:rsidRDefault="009F7207">
            <w:pPr>
              <w:spacing w:line="360" w:lineRule="auto"/>
              <w:ind w:rightChars="-40" w:right="-84"/>
              <w:jc w:val="left"/>
              <w:rPr>
                <w:color w:val="FF0000"/>
                <w:sz w:val="24"/>
              </w:rPr>
            </w:pPr>
            <w:r>
              <w:rPr>
                <w:rFonts w:hint="eastAsia"/>
                <w:color w:val="FF0000"/>
                <w:sz w:val="24"/>
              </w:rPr>
              <w:t xml:space="preserve">  </w:t>
            </w:r>
            <w:r>
              <w:rPr>
                <w:rFonts w:hint="eastAsia"/>
                <w:color w:val="FF0000"/>
                <w:sz w:val="24"/>
              </w:rPr>
              <w:t>提交成果</w:t>
            </w:r>
          </w:p>
        </w:tc>
        <w:tc>
          <w:tcPr>
            <w:tcW w:w="2816" w:type="dxa"/>
            <w:vAlign w:val="center"/>
            <w:tcPrChange w:id="29" w:author="hm" w:date="2016-12-28T18:50:00Z">
              <w:tcPr>
                <w:tcW w:w="3021" w:type="dxa"/>
                <w:gridSpan w:val="2"/>
                <w:vAlign w:val="center"/>
              </w:tcPr>
            </w:tcPrChange>
          </w:tcPr>
          <w:p w:rsidR="00A86914" w:rsidRDefault="009F7207">
            <w:pPr>
              <w:spacing w:line="360" w:lineRule="auto"/>
              <w:ind w:rightChars="-51" w:right="-107"/>
              <w:jc w:val="center"/>
              <w:rPr>
                <w:color w:val="FF0000"/>
                <w:sz w:val="24"/>
              </w:rPr>
            </w:pPr>
            <w:r>
              <w:rPr>
                <w:rFonts w:hint="eastAsia"/>
                <w:color w:val="FF0000"/>
                <w:sz w:val="24"/>
              </w:rPr>
              <w:t>提交时间</w:t>
            </w:r>
          </w:p>
        </w:tc>
      </w:tr>
      <w:tr w:rsidR="00A86914">
        <w:trPr>
          <w:trHeight w:val="1191"/>
          <w:jc w:val="center"/>
        </w:trPr>
        <w:tc>
          <w:tcPr>
            <w:tcW w:w="993" w:type="dxa"/>
            <w:vMerge w:val="restart"/>
            <w:vAlign w:val="center"/>
          </w:tcPr>
          <w:p w:rsidR="00A86914" w:rsidRDefault="009F7207">
            <w:pPr>
              <w:spacing w:line="144" w:lineRule="auto"/>
              <w:ind w:rightChars="-4" w:right="-8"/>
              <w:rPr>
                <w:color w:val="FF0000"/>
                <w:sz w:val="24"/>
              </w:rPr>
            </w:pPr>
            <w:r>
              <w:rPr>
                <w:rFonts w:hint="eastAsia"/>
                <w:color w:val="FF0000"/>
                <w:sz w:val="24"/>
              </w:rPr>
              <w:t>二层</w:t>
            </w:r>
            <w:proofErr w:type="gramStart"/>
            <w:r>
              <w:rPr>
                <w:rFonts w:hint="eastAsia"/>
                <w:color w:val="FF0000"/>
                <w:sz w:val="24"/>
              </w:rPr>
              <w:t>布展区</w:t>
            </w:r>
            <w:proofErr w:type="gramEnd"/>
            <w:r>
              <w:rPr>
                <w:rFonts w:hint="eastAsia"/>
                <w:color w:val="FF0000"/>
                <w:sz w:val="24"/>
              </w:rPr>
              <w:t>施工图深化工作</w:t>
            </w:r>
          </w:p>
        </w:tc>
        <w:tc>
          <w:tcPr>
            <w:tcW w:w="1943" w:type="dxa"/>
            <w:vAlign w:val="center"/>
          </w:tcPr>
          <w:p w:rsidR="00A86914" w:rsidRPr="00A86914" w:rsidRDefault="009F7207">
            <w:pPr>
              <w:spacing w:line="360" w:lineRule="auto"/>
              <w:rPr>
                <w:ins w:id="30" w:author="hm" w:date="2016-12-28T18:44:00Z"/>
                <w:color w:val="FF0000"/>
                <w:sz w:val="24"/>
                <w:rPrChange w:id="31" w:author="hm" w:date="2016-12-28T18:44:00Z">
                  <w:rPr>
                    <w:ins w:id="32" w:author="hm" w:date="2016-12-28T18:44:00Z"/>
                  </w:rPr>
                </w:rPrChange>
              </w:rPr>
            </w:pPr>
            <w:ins w:id="33" w:author="hm" w:date="2016-12-28T18:44:00Z">
              <w:r>
                <w:rPr>
                  <w:rFonts w:hint="eastAsia"/>
                  <w:color w:val="FF0000"/>
                  <w:sz w:val="24"/>
                  <w:rPrChange w:id="34" w:author="hm" w:date="2016-12-28T18:44:00Z">
                    <w:rPr>
                      <w:rFonts w:hint="eastAsia"/>
                    </w:rPr>
                  </w:rPrChange>
                </w:rPr>
                <w:t>第一阶段</w:t>
              </w:r>
            </w:ins>
          </w:p>
          <w:p w:rsidR="00A86914" w:rsidRDefault="009F7207">
            <w:pPr>
              <w:spacing w:line="360" w:lineRule="auto"/>
              <w:rPr>
                <w:color w:val="FF0000"/>
                <w:sz w:val="24"/>
              </w:rPr>
            </w:pPr>
            <w:ins w:id="35" w:author="hm" w:date="2016-12-28T18:44:00Z">
              <w:r>
                <w:rPr>
                  <w:rFonts w:hint="eastAsia"/>
                  <w:color w:val="FF0000"/>
                  <w:sz w:val="24"/>
                  <w:rPrChange w:id="36" w:author="hm" w:date="2016-12-28T18:44:00Z">
                    <w:rPr>
                      <w:rFonts w:hint="eastAsia"/>
                    </w:rPr>
                  </w:rPrChange>
                </w:rPr>
                <w:t>准备深化工作</w:t>
              </w:r>
            </w:ins>
            <w:del w:id="37" w:author="hm" w:date="2016-12-28T18:46:00Z">
              <w:r>
                <w:rPr>
                  <w:rFonts w:hint="eastAsia"/>
                  <w:color w:val="FF0000"/>
                  <w:sz w:val="24"/>
                </w:rPr>
                <w:delText>第一阶段：完成法国设计公司提供的二层布展区图纸的地面材料及天花灯具照明点位图；重点立面及各布展区域的展台及展板等立面及剖面深化图。</w:delText>
              </w:r>
            </w:del>
          </w:p>
        </w:tc>
        <w:tc>
          <w:tcPr>
            <w:tcW w:w="2880" w:type="dxa"/>
            <w:vAlign w:val="center"/>
          </w:tcPr>
          <w:p w:rsidR="00A86914" w:rsidRDefault="009F7207">
            <w:pPr>
              <w:spacing w:line="360" w:lineRule="auto"/>
              <w:ind w:rightChars="-51" w:right="-107"/>
              <w:rPr>
                <w:color w:val="FF0000"/>
                <w:sz w:val="24"/>
              </w:rPr>
            </w:pPr>
            <w:ins w:id="38" w:author="hm" w:date="2016-12-28T18:46:00Z">
              <w:r>
                <w:rPr>
                  <w:rFonts w:hint="eastAsia"/>
                  <w:color w:val="FF0000"/>
                  <w:sz w:val="24"/>
                  <w:u w:val="single"/>
                  <w:rPrChange w:id="39" w:author="hm" w:date="2016-12-28T18:46:00Z">
                    <w:rPr>
                      <w:rFonts w:hint="eastAsia"/>
                    </w:rPr>
                  </w:rPrChange>
                </w:rPr>
                <w:t>深化图纸目录及图纸量的文件提交</w:t>
              </w:r>
            </w:ins>
            <w:commentRangeStart w:id="40"/>
            <w:del w:id="41" w:author="hm" w:date="2016-12-28T18:46:00Z">
              <w:r>
                <w:rPr>
                  <w:rFonts w:hint="eastAsia"/>
                  <w:color w:val="FF0000"/>
                  <w:sz w:val="24"/>
                  <w:u w:val="single"/>
                  <w:rPrChange w:id="42" w:author="SAMSUNG" w:date="2016-12-27T22:46:00Z">
                    <w:rPr>
                      <w:rFonts w:hint="eastAsia"/>
                      <w:color w:val="FF0000"/>
                      <w:sz w:val="24"/>
                    </w:rPr>
                  </w:rPrChange>
                </w:rPr>
                <w:delText>电子版</w:delText>
              </w:r>
              <w:r>
                <w:rPr>
                  <w:rFonts w:hint="eastAsia"/>
                  <w:color w:val="FF0000"/>
                  <w:sz w:val="24"/>
                  <w:u w:val="single"/>
                  <w:rPrChange w:id="43" w:author="SAMSUNG" w:date="2016-12-27T22:46:00Z">
                    <w:rPr>
                      <w:rFonts w:hint="eastAsia"/>
                      <w:color w:val="FF0000"/>
                      <w:sz w:val="24"/>
                    </w:rPr>
                  </w:rPrChange>
                </w:rPr>
                <w:delText>PDF</w:delText>
              </w:r>
              <w:r>
                <w:rPr>
                  <w:rFonts w:hint="eastAsia"/>
                  <w:color w:val="FF0000"/>
                  <w:sz w:val="24"/>
                  <w:u w:val="single"/>
                  <w:rPrChange w:id="44" w:author="SAMSUNG" w:date="2016-12-27T22:46:00Z">
                    <w:rPr>
                      <w:rFonts w:hint="eastAsia"/>
                      <w:color w:val="FF0000"/>
                      <w:sz w:val="24"/>
                    </w:rPr>
                  </w:rPrChange>
                </w:rPr>
                <w:delText>交于法国设计公司审图</w:delText>
              </w:r>
              <w:commentRangeEnd w:id="40"/>
              <w:r>
                <w:rPr>
                  <w:color w:val="FF0000"/>
                  <w:sz w:val="24"/>
                  <w:u w:val="single"/>
                  <w:rPrChange w:id="45" w:author="hm" w:date="2016-12-28T18:46:00Z">
                    <w:rPr/>
                  </w:rPrChange>
                </w:rPr>
                <w:commentReference w:id="40"/>
              </w:r>
            </w:del>
            <w:ins w:id="46" w:author="hm" w:date="2016-12-28T18:49:00Z">
              <w:r>
                <w:rPr>
                  <w:rFonts w:hint="eastAsia"/>
                  <w:color w:val="FF0000"/>
                  <w:sz w:val="24"/>
                  <w:u w:val="single"/>
                </w:rPr>
                <w:t>；</w:t>
              </w:r>
              <w:r>
                <w:rPr>
                  <w:rFonts w:hint="eastAsia"/>
                  <w:color w:val="FF0000"/>
                  <w:sz w:val="24"/>
                  <w:u w:val="single"/>
                </w:rPr>
                <w:t>PDF</w:t>
              </w:r>
              <w:r>
                <w:rPr>
                  <w:rFonts w:hint="eastAsia"/>
                  <w:color w:val="FF0000"/>
                  <w:sz w:val="24"/>
                  <w:u w:val="single"/>
                </w:rPr>
                <w:t>文件</w:t>
              </w:r>
            </w:ins>
            <w:ins w:id="47" w:author="hm" w:date="2016-12-28T18:53:00Z">
              <w:r>
                <w:rPr>
                  <w:rFonts w:hint="eastAsia"/>
                  <w:color w:val="FF0000"/>
                  <w:sz w:val="24"/>
                  <w:u w:val="single"/>
                </w:rPr>
                <w:t>。</w:t>
              </w:r>
            </w:ins>
            <w:del w:id="48" w:author="hm" w:date="2016-12-28T18:46:00Z">
              <w:r>
                <w:rPr>
                  <w:rFonts w:hint="eastAsia"/>
                  <w:color w:val="FF0000"/>
                  <w:sz w:val="24"/>
                  <w:u w:val="single"/>
                  <w:rPrChange w:id="49" w:author="hm" w:date="2016-12-28T18:46:00Z">
                    <w:rPr>
                      <w:rFonts w:hint="eastAsia"/>
                      <w:color w:val="FF0000"/>
                      <w:sz w:val="24"/>
                    </w:rPr>
                  </w:rPrChange>
                </w:rPr>
                <w:delText>；电子文件。</w:delText>
              </w:r>
            </w:del>
          </w:p>
        </w:tc>
        <w:tc>
          <w:tcPr>
            <w:tcW w:w="2816" w:type="dxa"/>
            <w:vAlign w:val="center"/>
          </w:tcPr>
          <w:p w:rsidR="00A86914" w:rsidRDefault="009F7207">
            <w:pPr>
              <w:spacing w:line="360" w:lineRule="auto"/>
              <w:rPr>
                <w:color w:val="FF0000"/>
                <w:sz w:val="24"/>
              </w:rPr>
            </w:pPr>
            <w:r>
              <w:rPr>
                <w:rFonts w:hint="eastAsia"/>
                <w:color w:val="FF0000"/>
                <w:sz w:val="24"/>
              </w:rPr>
              <w:t xml:space="preserve">     </w:t>
            </w:r>
            <w:ins w:id="50" w:author="hm" w:date="2016-12-28T18:46:00Z">
              <w:r>
                <w:rPr>
                  <w:rFonts w:hint="eastAsia"/>
                  <w:color w:val="FF0000"/>
                  <w:sz w:val="24"/>
                </w:rPr>
                <w:t xml:space="preserve">  </w:t>
              </w:r>
            </w:ins>
            <w:ins w:id="51" w:author="hm" w:date="2016-12-28T18:47:00Z">
              <w:r>
                <w:rPr>
                  <w:rFonts w:hint="eastAsia"/>
                  <w:color w:val="FF0000"/>
                  <w:sz w:val="24"/>
                </w:rPr>
                <w:t xml:space="preserve"> </w:t>
              </w:r>
            </w:ins>
            <w:ins w:id="52" w:author="hm" w:date="2016-12-28T18:46:00Z">
              <w:r>
                <w:rPr>
                  <w:rFonts w:hint="eastAsia"/>
                  <w:color w:val="FF0000"/>
                  <w:sz w:val="24"/>
                </w:rPr>
                <w:t>2017.1.1</w:t>
              </w:r>
            </w:ins>
          </w:p>
          <w:p w:rsidR="00A86914" w:rsidRDefault="00A86914">
            <w:pPr>
              <w:spacing w:line="360" w:lineRule="auto"/>
              <w:rPr>
                <w:color w:val="FF0000"/>
                <w:sz w:val="24"/>
              </w:rPr>
            </w:pPr>
          </w:p>
        </w:tc>
      </w:tr>
      <w:tr w:rsidR="00A86914">
        <w:trPr>
          <w:trHeight w:val="1801"/>
          <w:jc w:val="center"/>
        </w:trPr>
        <w:tc>
          <w:tcPr>
            <w:tcW w:w="993" w:type="dxa"/>
            <w:vMerge/>
            <w:vAlign w:val="center"/>
          </w:tcPr>
          <w:p w:rsidR="00A86914" w:rsidRDefault="00A86914">
            <w:pPr>
              <w:spacing w:line="360" w:lineRule="auto"/>
              <w:ind w:rightChars="-250" w:right="-525"/>
              <w:rPr>
                <w:color w:val="FF0000"/>
                <w:sz w:val="24"/>
              </w:rPr>
            </w:pPr>
          </w:p>
        </w:tc>
        <w:tc>
          <w:tcPr>
            <w:tcW w:w="1943" w:type="dxa"/>
            <w:vAlign w:val="center"/>
          </w:tcPr>
          <w:p w:rsidR="00A86914" w:rsidRPr="00A86914" w:rsidRDefault="009F7207">
            <w:pPr>
              <w:spacing w:line="360" w:lineRule="auto"/>
              <w:ind w:rightChars="-19" w:right="-40"/>
              <w:rPr>
                <w:ins w:id="53" w:author="hm" w:date="2016-12-28T18:47:00Z"/>
                <w:color w:val="FF0000"/>
                <w:sz w:val="24"/>
                <w:rPrChange w:id="54" w:author="hm" w:date="2016-12-28T18:47:00Z">
                  <w:rPr>
                    <w:ins w:id="55" w:author="hm" w:date="2016-12-28T18:47:00Z"/>
                  </w:rPr>
                </w:rPrChange>
              </w:rPr>
            </w:pPr>
            <w:ins w:id="56" w:author="hm" w:date="2016-12-28T18:47:00Z">
              <w:r>
                <w:rPr>
                  <w:rFonts w:hint="eastAsia"/>
                  <w:color w:val="FF0000"/>
                  <w:sz w:val="24"/>
                  <w:rPrChange w:id="57" w:author="hm" w:date="2016-12-28T18:47:00Z">
                    <w:rPr>
                      <w:rFonts w:hint="eastAsia"/>
                    </w:rPr>
                  </w:rPrChange>
                </w:rPr>
                <w:t>第二阶段</w:t>
              </w:r>
            </w:ins>
          </w:p>
          <w:p w:rsidR="00A86914" w:rsidRDefault="009F7207">
            <w:pPr>
              <w:spacing w:line="360" w:lineRule="auto"/>
              <w:ind w:rightChars="-19" w:right="-40"/>
              <w:rPr>
                <w:color w:val="FF0000"/>
                <w:sz w:val="24"/>
              </w:rPr>
            </w:pPr>
            <w:ins w:id="58" w:author="hm" w:date="2016-12-28T18:47:00Z">
              <w:r>
                <w:rPr>
                  <w:rFonts w:hint="eastAsia"/>
                  <w:color w:val="FF0000"/>
                  <w:sz w:val="24"/>
                  <w:rPrChange w:id="59" w:author="hm" w:date="2016-12-28T18:47:00Z">
                    <w:rPr>
                      <w:rFonts w:hint="eastAsia"/>
                    </w:rPr>
                  </w:rPrChange>
                </w:rPr>
                <w:t>已有二层布展区域深化工作</w:t>
              </w:r>
            </w:ins>
            <w:del w:id="60" w:author="hm" w:date="2016-12-28T18:47:00Z">
              <w:r>
                <w:rPr>
                  <w:rFonts w:hint="eastAsia"/>
                  <w:color w:val="FF0000"/>
                  <w:sz w:val="24"/>
                </w:rPr>
                <w:delText>第二阶段：完成法国设计公司提供的</w:delText>
              </w:r>
              <w:r>
                <w:rPr>
                  <w:rFonts w:hint="eastAsia"/>
                  <w:color w:val="FF0000"/>
                  <w:sz w:val="24"/>
                </w:rPr>
                <w:lastRenderedPageBreak/>
                <w:delText>二层布展区图纸的节点深化图。</w:delText>
              </w:r>
            </w:del>
          </w:p>
        </w:tc>
        <w:tc>
          <w:tcPr>
            <w:tcW w:w="2880" w:type="dxa"/>
            <w:vAlign w:val="center"/>
          </w:tcPr>
          <w:p w:rsidR="00A86914" w:rsidRDefault="009F7207">
            <w:pPr>
              <w:spacing w:line="360" w:lineRule="auto"/>
              <w:ind w:rightChars="-51" w:right="-107"/>
              <w:rPr>
                <w:color w:val="FF0000"/>
                <w:sz w:val="24"/>
              </w:rPr>
            </w:pPr>
            <w:ins w:id="61" w:author="hm" w:date="2016-12-28T18:47:00Z">
              <w:r>
                <w:rPr>
                  <w:rFonts w:hint="eastAsia"/>
                  <w:color w:val="FF0000"/>
                  <w:sz w:val="24"/>
                  <w:rPrChange w:id="62" w:author="hm" w:date="2016-12-28T18:47:00Z">
                    <w:rPr>
                      <w:rFonts w:hint="eastAsia"/>
                    </w:rPr>
                  </w:rPrChange>
                </w:rPr>
                <w:lastRenderedPageBreak/>
                <w:t>完成已有二层布展区域深化立面主墙面立面图及布展区域的固定及组装展柜的三视图及剖面图纸绘制</w:t>
              </w:r>
            </w:ins>
            <w:ins w:id="63" w:author="hm" w:date="2016-12-28T18:50:00Z">
              <w:r>
                <w:rPr>
                  <w:rFonts w:hint="eastAsia"/>
                  <w:color w:val="FF0000"/>
                  <w:sz w:val="24"/>
                </w:rPr>
                <w:t>【</w:t>
              </w:r>
              <w:r>
                <w:rPr>
                  <w:rFonts w:hint="eastAsia"/>
                  <w:color w:val="FF0000"/>
                  <w:sz w:val="24"/>
                  <w:u w:val="single"/>
                </w:rPr>
                <w:t>PDF</w:t>
              </w:r>
              <w:r>
                <w:rPr>
                  <w:rFonts w:hint="eastAsia"/>
                  <w:color w:val="FF0000"/>
                  <w:sz w:val="24"/>
                  <w:u w:val="single"/>
                </w:rPr>
                <w:t>文件及两套白图文</w:t>
              </w:r>
              <w:r>
                <w:rPr>
                  <w:rFonts w:hint="eastAsia"/>
                  <w:color w:val="FF0000"/>
                  <w:sz w:val="24"/>
                  <w:u w:val="single"/>
                </w:rPr>
                <w:lastRenderedPageBreak/>
                <w:t>件</w:t>
              </w:r>
              <w:r>
                <w:rPr>
                  <w:rFonts w:hint="eastAsia"/>
                  <w:color w:val="FF0000"/>
                  <w:sz w:val="24"/>
                </w:rPr>
                <w:t>】</w:t>
              </w:r>
            </w:ins>
            <w:ins w:id="64" w:author="hm" w:date="2016-12-28T18:53:00Z">
              <w:r>
                <w:rPr>
                  <w:rFonts w:hint="eastAsia"/>
                  <w:color w:val="FF0000"/>
                  <w:sz w:val="24"/>
                </w:rPr>
                <w:t>。</w:t>
              </w:r>
            </w:ins>
            <w:del w:id="65" w:author="hm" w:date="2016-12-28T18:47:00Z">
              <w:r>
                <w:rPr>
                  <w:rFonts w:hint="eastAsia"/>
                  <w:color w:val="FF0000"/>
                  <w:sz w:val="24"/>
                </w:rPr>
                <w:delText>电子版</w:delText>
              </w:r>
              <w:r>
                <w:rPr>
                  <w:rFonts w:hint="eastAsia"/>
                  <w:color w:val="FF0000"/>
                  <w:sz w:val="24"/>
                </w:rPr>
                <w:delText>PDF</w:delText>
              </w:r>
              <w:r>
                <w:rPr>
                  <w:rFonts w:hint="eastAsia"/>
                  <w:color w:val="FF0000"/>
                  <w:sz w:val="24"/>
                </w:rPr>
                <w:delText>交于法国设计公司审图；。</w:delText>
              </w:r>
            </w:del>
          </w:p>
        </w:tc>
        <w:tc>
          <w:tcPr>
            <w:tcW w:w="2816" w:type="dxa"/>
            <w:vAlign w:val="center"/>
          </w:tcPr>
          <w:p w:rsidR="00A86914" w:rsidRDefault="009F7207">
            <w:pPr>
              <w:spacing w:line="360" w:lineRule="auto"/>
              <w:rPr>
                <w:color w:val="FF0000"/>
                <w:sz w:val="24"/>
              </w:rPr>
            </w:pPr>
            <w:r>
              <w:rPr>
                <w:rFonts w:hint="eastAsia"/>
                <w:color w:val="FF0000"/>
                <w:sz w:val="24"/>
              </w:rPr>
              <w:lastRenderedPageBreak/>
              <w:t xml:space="preserve">     </w:t>
            </w:r>
            <w:ins w:id="66" w:author="hm" w:date="2016-12-28T18:47:00Z">
              <w:r>
                <w:rPr>
                  <w:rFonts w:hint="eastAsia"/>
                  <w:color w:val="FF0000"/>
                  <w:sz w:val="24"/>
                </w:rPr>
                <w:t xml:space="preserve">  2017.1.21</w:t>
              </w:r>
            </w:ins>
          </w:p>
          <w:p w:rsidR="00A86914" w:rsidRDefault="009F7207">
            <w:pPr>
              <w:spacing w:line="360" w:lineRule="auto"/>
              <w:ind w:rightChars="-19" w:right="-40"/>
              <w:rPr>
                <w:color w:val="FF0000"/>
                <w:sz w:val="24"/>
              </w:rPr>
            </w:pPr>
            <w:r>
              <w:rPr>
                <w:rFonts w:hint="eastAsia"/>
                <w:color w:val="FF0000"/>
                <w:sz w:val="24"/>
              </w:rPr>
              <w:t xml:space="preserve"> </w:t>
            </w:r>
          </w:p>
        </w:tc>
      </w:tr>
      <w:tr w:rsidR="00A86914">
        <w:trPr>
          <w:trHeight w:val="1801"/>
          <w:jc w:val="center"/>
          <w:ins w:id="67" w:author="hm" w:date="2016-12-28T18:44:00Z"/>
        </w:trPr>
        <w:tc>
          <w:tcPr>
            <w:tcW w:w="993" w:type="dxa"/>
            <w:vMerge/>
            <w:vAlign w:val="center"/>
          </w:tcPr>
          <w:p w:rsidR="00A86914" w:rsidRDefault="00A86914">
            <w:pPr>
              <w:spacing w:line="360" w:lineRule="auto"/>
              <w:ind w:rightChars="-250" w:right="-525"/>
              <w:rPr>
                <w:ins w:id="68" w:author="hm" w:date="2016-12-28T18:44:00Z"/>
                <w:color w:val="FF0000"/>
                <w:sz w:val="24"/>
              </w:rPr>
            </w:pPr>
          </w:p>
        </w:tc>
        <w:tc>
          <w:tcPr>
            <w:tcW w:w="1943" w:type="dxa"/>
            <w:vAlign w:val="center"/>
          </w:tcPr>
          <w:p w:rsidR="00A86914" w:rsidRPr="00A86914" w:rsidRDefault="009F7207">
            <w:pPr>
              <w:spacing w:line="360" w:lineRule="auto"/>
              <w:ind w:rightChars="-19" w:right="-40"/>
              <w:rPr>
                <w:ins w:id="69" w:author="hm" w:date="2016-12-28T18:48:00Z"/>
                <w:color w:val="FF0000"/>
                <w:sz w:val="24"/>
                <w:rPrChange w:id="70" w:author="hm" w:date="2016-12-28T18:48:00Z">
                  <w:rPr>
                    <w:ins w:id="71" w:author="hm" w:date="2016-12-28T18:48:00Z"/>
                  </w:rPr>
                </w:rPrChange>
              </w:rPr>
            </w:pPr>
            <w:ins w:id="72" w:author="hm" w:date="2016-12-28T18:48:00Z">
              <w:r>
                <w:rPr>
                  <w:rFonts w:hint="eastAsia"/>
                  <w:color w:val="FF0000"/>
                  <w:sz w:val="24"/>
                  <w:rPrChange w:id="73" w:author="hm" w:date="2016-12-28T18:48:00Z">
                    <w:rPr>
                      <w:rFonts w:hint="eastAsia"/>
                    </w:rPr>
                  </w:rPrChange>
                </w:rPr>
                <w:t>第三阶段</w:t>
              </w:r>
            </w:ins>
          </w:p>
          <w:p w:rsidR="00A86914" w:rsidRDefault="009F7207">
            <w:pPr>
              <w:spacing w:line="360" w:lineRule="auto"/>
              <w:ind w:rightChars="-19" w:right="-40"/>
              <w:rPr>
                <w:ins w:id="74" w:author="hm" w:date="2016-12-28T18:44:00Z"/>
                <w:color w:val="FF0000"/>
                <w:sz w:val="24"/>
              </w:rPr>
            </w:pPr>
            <w:ins w:id="75" w:author="hm" w:date="2016-12-28T18:48:00Z">
              <w:r>
                <w:rPr>
                  <w:rFonts w:hint="eastAsia"/>
                  <w:color w:val="FF0000"/>
                  <w:sz w:val="24"/>
                  <w:rPrChange w:id="76" w:author="hm" w:date="2016-12-28T18:48:00Z">
                    <w:rPr>
                      <w:rFonts w:hint="eastAsia"/>
                    </w:rPr>
                  </w:rPrChange>
                </w:rPr>
                <w:t>一层局部布展区域深化设计及二层布展区域的详细节点深化</w:t>
              </w:r>
              <w:proofErr w:type="gramStart"/>
              <w:r>
                <w:rPr>
                  <w:rFonts w:hint="eastAsia"/>
                  <w:color w:val="FF0000"/>
                  <w:sz w:val="24"/>
                  <w:rPrChange w:id="77" w:author="hm" w:date="2016-12-28T18:48:00Z">
                    <w:rPr>
                      <w:rFonts w:hint="eastAsia"/>
                    </w:rPr>
                  </w:rPrChange>
                </w:rPr>
                <w:t>图工作</w:t>
              </w:r>
            </w:ins>
            <w:proofErr w:type="gramEnd"/>
          </w:p>
        </w:tc>
        <w:tc>
          <w:tcPr>
            <w:tcW w:w="2880" w:type="dxa"/>
            <w:vAlign w:val="center"/>
          </w:tcPr>
          <w:p w:rsidR="00A86914" w:rsidRDefault="009F7207">
            <w:pPr>
              <w:spacing w:line="360" w:lineRule="auto"/>
              <w:ind w:rightChars="-51" w:right="-107"/>
              <w:rPr>
                <w:ins w:id="78" w:author="hm" w:date="2016-12-28T18:44:00Z"/>
                <w:color w:val="FF0000"/>
                <w:sz w:val="24"/>
              </w:rPr>
            </w:pPr>
            <w:ins w:id="79" w:author="hm" w:date="2016-12-28T18:49:00Z">
              <w:r>
                <w:rPr>
                  <w:rFonts w:hint="eastAsia"/>
                  <w:color w:val="FF0000"/>
                  <w:sz w:val="24"/>
                  <w:rPrChange w:id="80" w:author="hm" w:date="2016-12-28T18:49:00Z">
                    <w:rPr>
                      <w:rFonts w:hint="eastAsia"/>
                    </w:rPr>
                  </w:rPrChange>
                </w:rPr>
                <w:t>完成已有一层布展区域的固定及组装展柜的三视图及剖面图及详细节点图纸及</w:t>
              </w:r>
              <w:proofErr w:type="gramStart"/>
              <w:r>
                <w:rPr>
                  <w:rFonts w:hint="eastAsia"/>
                  <w:color w:val="FF0000"/>
                  <w:sz w:val="24"/>
                  <w:rPrChange w:id="81" w:author="hm" w:date="2016-12-28T18:49:00Z">
                    <w:rPr>
                      <w:rFonts w:hint="eastAsia"/>
                    </w:rPr>
                  </w:rPrChange>
                </w:rPr>
                <w:t>物料表</w:t>
              </w:r>
              <w:proofErr w:type="gramEnd"/>
              <w:r>
                <w:rPr>
                  <w:rFonts w:hint="eastAsia"/>
                  <w:color w:val="FF0000"/>
                  <w:sz w:val="24"/>
                  <w:rPrChange w:id="82" w:author="hm" w:date="2016-12-28T18:49:00Z">
                    <w:rPr>
                      <w:rFonts w:hint="eastAsia"/>
                    </w:rPr>
                  </w:rPrChange>
                </w:rPr>
                <w:t>的重新绘制</w:t>
              </w:r>
              <w:r>
                <w:rPr>
                  <w:rFonts w:hint="eastAsia"/>
                  <w:color w:val="FF0000"/>
                  <w:sz w:val="24"/>
                </w:rPr>
                <w:t>；</w:t>
              </w:r>
              <w:r>
                <w:rPr>
                  <w:rFonts w:hint="eastAsia"/>
                  <w:color w:val="FF0000"/>
                  <w:sz w:val="24"/>
                  <w:rPrChange w:id="83" w:author="hm" w:date="2016-12-28T18:49:00Z">
                    <w:rPr>
                      <w:rFonts w:hint="eastAsia"/>
                    </w:rPr>
                  </w:rPrChange>
                </w:rPr>
                <w:t>完成已有二层布展区域立面主墙面立面图及布展区域的固定及组装展柜的详细节点图纸及</w:t>
              </w:r>
              <w:proofErr w:type="gramStart"/>
              <w:r>
                <w:rPr>
                  <w:rFonts w:hint="eastAsia"/>
                  <w:color w:val="FF0000"/>
                  <w:sz w:val="24"/>
                  <w:rPrChange w:id="84" w:author="hm" w:date="2016-12-28T18:49:00Z">
                    <w:rPr>
                      <w:rFonts w:hint="eastAsia"/>
                    </w:rPr>
                  </w:rPrChange>
                </w:rPr>
                <w:t>物料表</w:t>
              </w:r>
              <w:proofErr w:type="gramEnd"/>
              <w:r>
                <w:rPr>
                  <w:rFonts w:hint="eastAsia"/>
                  <w:color w:val="FF0000"/>
                  <w:sz w:val="24"/>
                  <w:rPrChange w:id="85" w:author="hm" w:date="2016-12-28T18:49:00Z">
                    <w:rPr>
                      <w:rFonts w:hint="eastAsia"/>
                    </w:rPr>
                  </w:rPrChange>
                </w:rPr>
                <w:t>的重新绘</w:t>
              </w:r>
            </w:ins>
            <w:ins w:id="86" w:author="hm" w:date="2016-12-28T18:50:00Z">
              <w:r>
                <w:rPr>
                  <w:rFonts w:hint="eastAsia"/>
                  <w:color w:val="FF0000"/>
                  <w:sz w:val="24"/>
                </w:rPr>
                <w:t>【</w:t>
              </w:r>
              <w:r>
                <w:rPr>
                  <w:rFonts w:hint="eastAsia"/>
                  <w:color w:val="FF0000"/>
                  <w:sz w:val="24"/>
                  <w:u w:val="single"/>
                </w:rPr>
                <w:t>PDF</w:t>
              </w:r>
              <w:r>
                <w:rPr>
                  <w:rFonts w:hint="eastAsia"/>
                  <w:color w:val="FF0000"/>
                  <w:sz w:val="24"/>
                  <w:u w:val="single"/>
                </w:rPr>
                <w:t>文件及两套白图文件</w:t>
              </w:r>
              <w:r>
                <w:rPr>
                  <w:rFonts w:hint="eastAsia"/>
                  <w:color w:val="FF0000"/>
                  <w:sz w:val="24"/>
                </w:rPr>
                <w:t>】</w:t>
              </w:r>
            </w:ins>
            <w:ins w:id="87" w:author="hm" w:date="2016-12-28T18:53:00Z">
              <w:r>
                <w:rPr>
                  <w:rFonts w:hint="eastAsia"/>
                  <w:color w:val="FF0000"/>
                  <w:sz w:val="24"/>
                </w:rPr>
                <w:t>。</w:t>
              </w:r>
            </w:ins>
          </w:p>
        </w:tc>
        <w:tc>
          <w:tcPr>
            <w:tcW w:w="2816" w:type="dxa"/>
            <w:vAlign w:val="center"/>
          </w:tcPr>
          <w:p w:rsidR="00A86914" w:rsidRDefault="00A86914">
            <w:pPr>
              <w:spacing w:line="360" w:lineRule="auto"/>
              <w:ind w:rightChars="-19" w:right="-40"/>
              <w:rPr>
                <w:ins w:id="88" w:author="hm" w:date="2016-12-28T18:44:00Z"/>
                <w:color w:val="FF0000"/>
                <w:sz w:val="24"/>
              </w:rPr>
            </w:pPr>
          </w:p>
        </w:tc>
      </w:tr>
      <w:tr w:rsidR="00A86914">
        <w:trPr>
          <w:trHeight w:val="1801"/>
          <w:jc w:val="center"/>
          <w:ins w:id="89" w:author="hm" w:date="2016-12-28T18:50:00Z"/>
        </w:trPr>
        <w:tc>
          <w:tcPr>
            <w:tcW w:w="993" w:type="dxa"/>
            <w:vMerge/>
            <w:vAlign w:val="center"/>
          </w:tcPr>
          <w:p w:rsidR="00A86914" w:rsidRDefault="00A86914">
            <w:pPr>
              <w:spacing w:line="360" w:lineRule="auto"/>
              <w:ind w:rightChars="-250" w:right="-525"/>
              <w:rPr>
                <w:ins w:id="90" w:author="hm" w:date="2016-12-28T18:50:00Z"/>
                <w:color w:val="FF0000"/>
                <w:sz w:val="24"/>
              </w:rPr>
            </w:pPr>
          </w:p>
        </w:tc>
        <w:tc>
          <w:tcPr>
            <w:tcW w:w="1943" w:type="dxa"/>
            <w:vAlign w:val="center"/>
          </w:tcPr>
          <w:p w:rsidR="00A86914" w:rsidRDefault="009F7207">
            <w:pPr>
              <w:spacing w:line="360" w:lineRule="auto"/>
              <w:ind w:rightChars="-19" w:right="-40"/>
              <w:rPr>
                <w:ins w:id="91" w:author="hm" w:date="2016-12-28T18:51:00Z"/>
                <w:color w:val="FF0000"/>
                <w:sz w:val="24"/>
              </w:rPr>
            </w:pPr>
            <w:ins w:id="92" w:author="hm" w:date="2016-12-28T18:51:00Z">
              <w:r>
                <w:rPr>
                  <w:rFonts w:hint="eastAsia"/>
                  <w:color w:val="FF0000"/>
                  <w:sz w:val="24"/>
                </w:rPr>
                <w:t>第四阶段</w:t>
              </w:r>
            </w:ins>
          </w:p>
          <w:p w:rsidR="00A86914" w:rsidRDefault="009F7207">
            <w:pPr>
              <w:spacing w:line="360" w:lineRule="auto"/>
              <w:ind w:rightChars="-19" w:right="-40"/>
              <w:rPr>
                <w:ins w:id="93" w:author="hm" w:date="2016-12-28T18:50:00Z"/>
                <w:color w:val="FF0000"/>
                <w:sz w:val="24"/>
              </w:rPr>
            </w:pPr>
            <w:ins w:id="94" w:author="hm" w:date="2016-12-28T18:51:00Z">
              <w:r>
                <w:rPr>
                  <w:rFonts w:hint="eastAsia"/>
                  <w:color w:val="FF0000"/>
                  <w:sz w:val="24"/>
                </w:rPr>
                <w:t>图纸审图签收确认及</w:t>
              </w:r>
              <w:r>
                <w:rPr>
                  <w:rFonts w:hint="eastAsia"/>
                  <w:color w:val="FF0000"/>
                  <w:sz w:val="24"/>
                </w:rPr>
                <w:t>打印蓝图盖章</w:t>
              </w:r>
            </w:ins>
          </w:p>
        </w:tc>
        <w:tc>
          <w:tcPr>
            <w:tcW w:w="2880" w:type="dxa"/>
            <w:vAlign w:val="center"/>
          </w:tcPr>
          <w:p w:rsidR="00A86914" w:rsidRDefault="009F7207">
            <w:pPr>
              <w:spacing w:line="360" w:lineRule="auto"/>
              <w:ind w:rightChars="-51" w:right="-107"/>
              <w:rPr>
                <w:ins w:id="95" w:author="hm" w:date="2016-12-28T18:50:00Z"/>
                <w:color w:val="FF0000"/>
                <w:sz w:val="24"/>
              </w:rPr>
            </w:pPr>
            <w:ins w:id="96" w:author="hm" w:date="2016-12-28T18:51:00Z">
              <w:r>
                <w:rPr>
                  <w:rFonts w:hint="eastAsia"/>
                  <w:color w:val="FF0000"/>
                  <w:sz w:val="24"/>
                </w:rPr>
                <w:t>完成白图</w:t>
              </w:r>
            </w:ins>
            <w:ins w:id="97" w:author="hm" w:date="2016-12-28T18:52:00Z">
              <w:r>
                <w:rPr>
                  <w:rFonts w:hint="eastAsia"/>
                  <w:color w:val="FF0000"/>
                  <w:sz w:val="24"/>
                </w:rPr>
                <w:t>审图签收后，进行蓝图打印及公司盖章，提供四套蓝图及两个电子刻盘</w:t>
              </w:r>
              <w:r>
                <w:rPr>
                  <w:rFonts w:hint="eastAsia"/>
                  <w:color w:val="FF0000"/>
                  <w:sz w:val="24"/>
                </w:rPr>
                <w:t>PDF</w:t>
              </w:r>
              <w:r>
                <w:rPr>
                  <w:rFonts w:hint="eastAsia"/>
                  <w:color w:val="FF0000"/>
                  <w:sz w:val="24"/>
                </w:rPr>
                <w:t>及</w:t>
              </w:r>
              <w:r>
                <w:rPr>
                  <w:rFonts w:hint="eastAsia"/>
                  <w:color w:val="FF0000"/>
                  <w:sz w:val="24"/>
                </w:rPr>
                <w:t>CAD</w:t>
              </w:r>
            </w:ins>
            <w:ins w:id="98" w:author="hm" w:date="2016-12-28T18:53:00Z">
              <w:r>
                <w:rPr>
                  <w:rFonts w:hint="eastAsia"/>
                  <w:color w:val="FF0000"/>
                  <w:sz w:val="24"/>
                </w:rPr>
                <w:t>文件。</w:t>
              </w:r>
            </w:ins>
          </w:p>
        </w:tc>
        <w:tc>
          <w:tcPr>
            <w:tcW w:w="2816" w:type="dxa"/>
            <w:vAlign w:val="center"/>
          </w:tcPr>
          <w:p w:rsidR="00A86914" w:rsidRDefault="00A86914">
            <w:pPr>
              <w:spacing w:line="360" w:lineRule="auto"/>
              <w:ind w:rightChars="-19" w:right="-40"/>
              <w:rPr>
                <w:ins w:id="99" w:author="hm" w:date="2016-12-28T18:50:00Z"/>
                <w:color w:val="FF0000"/>
                <w:sz w:val="24"/>
              </w:rPr>
            </w:pPr>
          </w:p>
        </w:tc>
      </w:tr>
    </w:tbl>
    <w:p w:rsidR="009F7207" w:rsidRPr="009F7207" w:rsidRDefault="009F7207">
      <w:pPr>
        <w:spacing w:line="360" w:lineRule="auto"/>
        <w:ind w:rightChars="-250" w:right="-525" w:firstLineChars="177" w:firstLine="425"/>
        <w:rPr>
          <w:ins w:id="100" w:author="121322" w:date="2016-12-28T18:57:00Z"/>
          <w:rFonts w:hint="eastAsia"/>
          <w:color w:val="FF0000"/>
          <w:sz w:val="24"/>
        </w:rPr>
      </w:pPr>
      <w:ins w:id="101" w:author="121322" w:date="2016-12-28T18:57:00Z">
        <w:r>
          <w:rPr>
            <w:rFonts w:hint="eastAsia"/>
            <w:color w:val="FF0000"/>
            <w:sz w:val="24"/>
          </w:rPr>
          <w:t>详见附件一：</w:t>
        </w:r>
      </w:ins>
      <w:ins w:id="102" w:author="121322" w:date="2016-12-28T18:58:00Z">
        <w:r w:rsidRPr="009F7207">
          <w:rPr>
            <w:rFonts w:hint="eastAsia"/>
            <w:color w:val="FF0000"/>
            <w:sz w:val="24"/>
          </w:rPr>
          <w:t>沈阳康平县卧龙湖湿地博物馆布展区域深化图绘制项目设计计划表</w:t>
        </w:r>
        <w:r w:rsidRPr="009F7207">
          <w:rPr>
            <w:rFonts w:hint="eastAsia"/>
            <w:color w:val="FF0000"/>
            <w:sz w:val="24"/>
          </w:rPr>
          <w:t xml:space="preserve">  </w:t>
        </w:r>
      </w:ins>
      <w:bookmarkStart w:id="103" w:name="_GoBack"/>
      <w:bookmarkEnd w:id="103"/>
    </w:p>
    <w:p w:rsidR="00A86914" w:rsidRDefault="009F7207">
      <w:pPr>
        <w:spacing w:line="360" w:lineRule="auto"/>
        <w:ind w:rightChars="-250" w:right="-525" w:firstLineChars="177" w:firstLine="425"/>
        <w:rPr>
          <w:color w:val="FF0000"/>
          <w:sz w:val="24"/>
        </w:rPr>
      </w:pPr>
      <w:r>
        <w:rPr>
          <w:rFonts w:hint="eastAsia"/>
          <w:color w:val="FF0000"/>
          <w:sz w:val="24"/>
        </w:rPr>
        <w:t>第五条</w:t>
      </w:r>
      <w:r>
        <w:rPr>
          <w:rFonts w:hint="eastAsia"/>
          <w:color w:val="FF0000"/>
          <w:sz w:val="24"/>
        </w:rPr>
        <w:t xml:space="preserve">   </w:t>
      </w:r>
      <w:r>
        <w:rPr>
          <w:rFonts w:hint="eastAsia"/>
          <w:color w:val="FF0000"/>
          <w:sz w:val="24"/>
        </w:rPr>
        <w:t>设计取费与支付方式：</w:t>
      </w:r>
    </w:p>
    <w:p w:rsidR="00A86914" w:rsidRDefault="009F7207">
      <w:pPr>
        <w:spacing w:line="360" w:lineRule="auto"/>
        <w:ind w:rightChars="-250" w:right="-525" w:firstLine="426"/>
        <w:rPr>
          <w:color w:val="FF0000"/>
          <w:sz w:val="24"/>
        </w:rPr>
      </w:pPr>
      <w:r>
        <w:rPr>
          <w:rFonts w:hint="eastAsia"/>
          <w:color w:val="FF0000"/>
          <w:sz w:val="24"/>
        </w:rPr>
        <w:t xml:space="preserve">5.1 </w:t>
      </w:r>
      <w:commentRangeStart w:id="104"/>
      <w:r>
        <w:rPr>
          <w:rFonts w:hint="eastAsia"/>
          <w:color w:val="FF0000"/>
          <w:sz w:val="24"/>
          <w:u w:val="single"/>
        </w:rPr>
        <w:t>该项目</w:t>
      </w:r>
      <w:ins w:id="105" w:author="hm" w:date="2016-12-28T13:38:00Z">
        <w:r>
          <w:rPr>
            <w:rFonts w:hint="eastAsia"/>
            <w:color w:val="FF0000"/>
            <w:sz w:val="24"/>
            <w:u w:val="single"/>
          </w:rPr>
          <w:t>二层及一层局部布展区域深化</w:t>
        </w:r>
      </w:ins>
      <w:r>
        <w:rPr>
          <w:rFonts w:hint="eastAsia"/>
          <w:color w:val="FF0000"/>
          <w:sz w:val="24"/>
          <w:u w:val="single"/>
        </w:rPr>
        <w:t>施工图</w:t>
      </w:r>
      <w:del w:id="106" w:author="hm" w:date="2016-12-28T13:38:00Z">
        <w:r>
          <w:rPr>
            <w:rFonts w:hint="eastAsia"/>
            <w:color w:val="FF0000"/>
            <w:sz w:val="24"/>
            <w:u w:val="single"/>
          </w:rPr>
          <w:delText>设计</w:delText>
        </w:r>
      </w:del>
      <w:r>
        <w:rPr>
          <w:rFonts w:hint="eastAsia"/>
          <w:color w:val="FF0000"/>
          <w:sz w:val="24"/>
          <w:u w:val="single"/>
        </w:rPr>
        <w:t>费单价为</w:t>
      </w:r>
      <w:r>
        <w:rPr>
          <w:rFonts w:hint="eastAsia"/>
          <w:color w:val="FF0000"/>
          <w:sz w:val="24"/>
          <w:u w:val="single"/>
        </w:rPr>
        <w:t>75</w:t>
      </w:r>
      <w:r>
        <w:rPr>
          <w:rFonts w:hint="eastAsia"/>
          <w:color w:val="FF0000"/>
          <w:sz w:val="24"/>
          <w:u w:val="single"/>
        </w:rPr>
        <w:t>元</w:t>
      </w:r>
      <w:r>
        <w:rPr>
          <w:rFonts w:hint="eastAsia"/>
          <w:color w:val="FF0000"/>
          <w:sz w:val="24"/>
          <w:u w:val="single"/>
        </w:rPr>
        <w:t>/</w:t>
      </w:r>
      <w:r>
        <w:rPr>
          <w:rFonts w:hint="eastAsia"/>
          <w:color w:val="FF0000"/>
          <w:sz w:val="24"/>
          <w:u w:val="single"/>
        </w:rPr>
        <w:t>平方米，面积为</w:t>
      </w:r>
      <w:r>
        <w:rPr>
          <w:rFonts w:hint="eastAsia"/>
          <w:color w:val="FF0000"/>
          <w:sz w:val="24"/>
          <w:u w:val="single"/>
        </w:rPr>
        <w:t>2000</w:t>
      </w:r>
      <w:r>
        <w:rPr>
          <w:rFonts w:hint="eastAsia"/>
          <w:color w:val="FF0000"/>
          <w:sz w:val="24"/>
          <w:u w:val="single"/>
        </w:rPr>
        <w:t>平方米，</w:t>
      </w:r>
      <w:commentRangeEnd w:id="104"/>
      <w:r>
        <w:commentReference w:id="104"/>
      </w:r>
      <w:r>
        <w:rPr>
          <w:rFonts w:hint="eastAsia"/>
          <w:color w:val="FF0000"/>
          <w:sz w:val="24"/>
        </w:rPr>
        <w:t>设计费为人民币</w:t>
      </w:r>
      <w:r>
        <w:rPr>
          <w:rFonts w:ascii="宋体" w:hAnsi="宋体" w:cs="宋体" w:hint="eastAsia"/>
          <w:color w:val="FF0000"/>
          <w:sz w:val="24"/>
        </w:rPr>
        <w:t>￥</w:t>
      </w:r>
      <w:r>
        <w:rPr>
          <w:rFonts w:hint="eastAsia"/>
          <w:color w:val="FF0000"/>
          <w:sz w:val="24"/>
          <w:u w:val="single"/>
        </w:rPr>
        <w:t xml:space="preserve"> 150000</w:t>
      </w:r>
      <w:r>
        <w:rPr>
          <w:rFonts w:hint="eastAsia"/>
          <w:color w:val="FF0000"/>
          <w:sz w:val="24"/>
        </w:rPr>
        <w:t>元（大写：</w:t>
      </w:r>
      <w:r>
        <w:rPr>
          <w:rFonts w:hint="eastAsia"/>
          <w:color w:val="0000FF"/>
          <w:sz w:val="24"/>
        </w:rPr>
        <w:t>人民币</w:t>
      </w:r>
      <w:r>
        <w:rPr>
          <w:rFonts w:hint="eastAsia"/>
          <w:color w:val="FF0000"/>
          <w:sz w:val="24"/>
        </w:rPr>
        <w:t>壹拾伍万元整）；</w:t>
      </w:r>
      <w:ins w:id="107" w:author="hm" w:date="2016-12-28T13:39:00Z">
        <w:r>
          <w:rPr>
            <w:rFonts w:hint="eastAsia"/>
            <w:color w:val="FF0000"/>
            <w:sz w:val="24"/>
            <w:u w:val="single"/>
          </w:rPr>
          <w:t>该项目</w:t>
        </w:r>
        <w:r>
          <w:rPr>
            <w:rFonts w:hint="eastAsia"/>
            <w:color w:val="FF0000"/>
            <w:sz w:val="24"/>
            <w:u w:val="single"/>
          </w:rPr>
          <w:t>二层及一层局部布展区域深化</w:t>
        </w:r>
      </w:ins>
      <w:r>
        <w:rPr>
          <w:rFonts w:hint="eastAsia"/>
          <w:color w:val="FF0000"/>
          <w:sz w:val="24"/>
        </w:rPr>
        <w:t>施工</w:t>
      </w:r>
      <w:ins w:id="108" w:author="hm" w:date="2016-12-28T13:39:00Z">
        <w:r>
          <w:rPr>
            <w:rFonts w:hint="eastAsia"/>
            <w:color w:val="FF0000"/>
            <w:sz w:val="24"/>
          </w:rPr>
          <w:t>招标指导</w:t>
        </w:r>
      </w:ins>
      <w:r>
        <w:rPr>
          <w:rFonts w:hint="eastAsia"/>
          <w:color w:val="FF0000"/>
          <w:sz w:val="24"/>
        </w:rPr>
        <w:t>预算</w:t>
      </w:r>
      <w:ins w:id="109" w:author="hm" w:date="2016-12-28T13:40:00Z">
        <w:r>
          <w:rPr>
            <w:rFonts w:hint="eastAsia"/>
            <w:color w:val="FF0000"/>
            <w:sz w:val="24"/>
          </w:rPr>
          <w:t>及工程量清单表格制作</w:t>
        </w:r>
      </w:ins>
      <w:r>
        <w:rPr>
          <w:rFonts w:hint="eastAsia"/>
          <w:color w:val="FF0000"/>
          <w:sz w:val="24"/>
        </w:rPr>
        <w:t>费用为</w:t>
      </w:r>
      <w:r>
        <w:rPr>
          <w:rFonts w:hint="eastAsia"/>
          <w:strike/>
          <w:color w:val="FF0000"/>
          <w:sz w:val="24"/>
        </w:rPr>
        <w:t>人民币</w:t>
      </w:r>
      <w:r>
        <w:rPr>
          <w:rFonts w:ascii="宋体" w:hAnsi="宋体" w:cs="宋体" w:hint="eastAsia"/>
          <w:color w:val="FF0000"/>
          <w:sz w:val="24"/>
        </w:rPr>
        <w:t>￥</w:t>
      </w:r>
      <w:r>
        <w:rPr>
          <w:rFonts w:hint="eastAsia"/>
          <w:color w:val="FF0000"/>
          <w:sz w:val="24"/>
          <w:u w:val="single"/>
        </w:rPr>
        <w:t>10000</w:t>
      </w:r>
      <w:r>
        <w:rPr>
          <w:rFonts w:hint="eastAsia"/>
          <w:color w:val="FF0000"/>
          <w:sz w:val="24"/>
        </w:rPr>
        <w:t>元（大写：</w:t>
      </w:r>
      <w:r>
        <w:rPr>
          <w:rFonts w:hint="eastAsia"/>
          <w:color w:val="0000FF"/>
          <w:sz w:val="24"/>
        </w:rPr>
        <w:t>人民币</w:t>
      </w:r>
      <w:r>
        <w:rPr>
          <w:rFonts w:hint="eastAsia"/>
          <w:color w:val="FF0000"/>
          <w:sz w:val="24"/>
        </w:rPr>
        <w:t>壹万元整）；此项目设计费用总计为</w:t>
      </w:r>
      <w:r>
        <w:rPr>
          <w:rFonts w:hint="eastAsia"/>
          <w:strike/>
          <w:color w:val="FF0000"/>
          <w:sz w:val="24"/>
        </w:rPr>
        <w:t>人民币</w:t>
      </w:r>
      <w:r>
        <w:rPr>
          <w:rFonts w:ascii="宋体" w:hAnsi="宋体" w:cs="宋体" w:hint="eastAsia"/>
          <w:color w:val="FF0000"/>
          <w:sz w:val="24"/>
        </w:rPr>
        <w:t>￥</w:t>
      </w:r>
      <w:r>
        <w:rPr>
          <w:rFonts w:hint="eastAsia"/>
          <w:color w:val="FF0000"/>
          <w:sz w:val="24"/>
          <w:u w:val="single"/>
        </w:rPr>
        <w:t>160000</w:t>
      </w:r>
      <w:r>
        <w:rPr>
          <w:rFonts w:hint="eastAsia"/>
          <w:color w:val="FF0000"/>
          <w:sz w:val="24"/>
        </w:rPr>
        <w:t>（大写：</w:t>
      </w:r>
      <w:r>
        <w:rPr>
          <w:rFonts w:hint="eastAsia"/>
          <w:color w:val="0000FF"/>
          <w:sz w:val="24"/>
        </w:rPr>
        <w:t>人民币</w:t>
      </w:r>
      <w:r>
        <w:rPr>
          <w:rFonts w:hint="eastAsia"/>
          <w:color w:val="FF0000"/>
          <w:sz w:val="24"/>
        </w:rPr>
        <w:t>壹拾陆万元整）。</w:t>
      </w:r>
    </w:p>
    <w:p w:rsidR="00A86914" w:rsidRDefault="009F7207">
      <w:pPr>
        <w:spacing w:line="360" w:lineRule="auto"/>
        <w:ind w:rightChars="-250" w:right="-525" w:firstLineChars="177" w:firstLine="425"/>
        <w:rPr>
          <w:color w:val="FF0000"/>
          <w:sz w:val="24"/>
        </w:rPr>
      </w:pPr>
      <w:r>
        <w:rPr>
          <w:rFonts w:hint="eastAsia"/>
          <w:color w:val="FF0000"/>
          <w:sz w:val="24"/>
        </w:rPr>
        <w:t xml:space="preserve">5.2 </w:t>
      </w:r>
      <w:r>
        <w:rPr>
          <w:rFonts w:hint="eastAsia"/>
          <w:color w:val="FF0000"/>
          <w:sz w:val="24"/>
        </w:rPr>
        <w:t>本合同签订</w:t>
      </w:r>
      <w:r>
        <w:rPr>
          <w:rFonts w:hint="eastAsia"/>
          <w:color w:val="0000FF"/>
          <w:sz w:val="24"/>
        </w:rPr>
        <w:t>及甲方收到</w:t>
      </w:r>
      <w:r>
        <w:rPr>
          <w:rFonts w:hint="eastAsia"/>
          <w:color w:val="0000FF"/>
          <w:sz w:val="24"/>
        </w:rPr>
        <w:t>乙方开具</w:t>
      </w:r>
      <w:r>
        <w:rPr>
          <w:rFonts w:hint="eastAsia"/>
          <w:color w:val="0000FF"/>
          <w:sz w:val="24"/>
        </w:rPr>
        <w:t>的</w:t>
      </w:r>
      <w:r>
        <w:rPr>
          <w:rFonts w:hint="eastAsia"/>
          <w:color w:val="0000FF"/>
          <w:sz w:val="24"/>
        </w:rPr>
        <w:t>相应金额正式发票后</w:t>
      </w:r>
      <w:r>
        <w:rPr>
          <w:rFonts w:hint="eastAsia"/>
          <w:color w:val="0000FF"/>
          <w:sz w:val="24"/>
        </w:rPr>
        <w:t>3</w:t>
      </w:r>
      <w:r>
        <w:rPr>
          <w:rFonts w:hint="eastAsia"/>
          <w:color w:val="0000FF"/>
          <w:sz w:val="24"/>
        </w:rPr>
        <w:t>个工作</w:t>
      </w:r>
      <w:r>
        <w:rPr>
          <w:rFonts w:hint="eastAsia"/>
          <w:color w:val="0000FF"/>
          <w:sz w:val="24"/>
        </w:rPr>
        <w:t>日内</w:t>
      </w:r>
      <w:r>
        <w:rPr>
          <w:rFonts w:hint="eastAsia"/>
          <w:color w:val="FF0000"/>
          <w:sz w:val="24"/>
        </w:rPr>
        <w:t>，甲方</w:t>
      </w:r>
      <w:r>
        <w:rPr>
          <w:rFonts w:hint="eastAsia"/>
          <w:color w:val="0000FF"/>
          <w:sz w:val="24"/>
        </w:rPr>
        <w:t>支</w:t>
      </w:r>
      <w:r>
        <w:rPr>
          <w:rFonts w:hint="eastAsia"/>
          <w:color w:val="FF0000"/>
          <w:sz w:val="24"/>
        </w:rPr>
        <w:t>付</w:t>
      </w:r>
      <w:proofErr w:type="gramStart"/>
      <w:r>
        <w:rPr>
          <w:rFonts w:hint="eastAsia"/>
          <w:color w:val="0000FF"/>
          <w:sz w:val="24"/>
        </w:rPr>
        <w:t>乙方</w:t>
      </w:r>
      <w:r>
        <w:rPr>
          <w:rFonts w:hint="eastAsia"/>
          <w:color w:val="FF0000"/>
          <w:sz w:val="24"/>
        </w:rPr>
        <w:t>总</w:t>
      </w:r>
      <w:proofErr w:type="gramEnd"/>
      <w:r>
        <w:rPr>
          <w:rFonts w:hint="eastAsia"/>
          <w:color w:val="FF0000"/>
          <w:sz w:val="24"/>
        </w:rPr>
        <w:t>设计费的</w:t>
      </w:r>
      <w:r>
        <w:rPr>
          <w:rFonts w:hint="eastAsia"/>
          <w:color w:val="0000FF"/>
          <w:sz w:val="24"/>
        </w:rPr>
        <w:t>25</w:t>
      </w:r>
      <w:r>
        <w:rPr>
          <w:rFonts w:hint="eastAsia"/>
          <w:color w:val="0000FF"/>
          <w:sz w:val="24"/>
        </w:rPr>
        <w:t>%</w:t>
      </w:r>
      <w:r>
        <w:rPr>
          <w:rFonts w:hint="eastAsia"/>
          <w:color w:val="FF0000"/>
          <w:sz w:val="24"/>
        </w:rPr>
        <w:t>，即</w:t>
      </w:r>
      <w:r>
        <w:rPr>
          <w:rFonts w:hint="eastAsia"/>
          <w:strike/>
          <w:color w:val="FF0000"/>
          <w:sz w:val="24"/>
        </w:rPr>
        <w:t>人民币</w:t>
      </w:r>
      <w:r>
        <w:rPr>
          <w:rFonts w:ascii="宋体" w:hAnsi="宋体" w:cs="宋体" w:hint="eastAsia"/>
          <w:color w:val="FF0000"/>
          <w:sz w:val="24"/>
        </w:rPr>
        <w:t>￥</w:t>
      </w:r>
      <w:r>
        <w:rPr>
          <w:rFonts w:hint="eastAsia"/>
          <w:color w:val="0000FF"/>
          <w:sz w:val="24"/>
          <w:u w:val="single"/>
        </w:rPr>
        <w:t>40</w:t>
      </w:r>
      <w:r>
        <w:rPr>
          <w:rFonts w:hint="eastAsia"/>
          <w:color w:val="0000FF"/>
          <w:sz w:val="24"/>
          <w:u w:val="single"/>
        </w:rPr>
        <w:t>000</w:t>
      </w:r>
      <w:r>
        <w:rPr>
          <w:rFonts w:hint="eastAsia"/>
          <w:color w:val="FF0000"/>
          <w:sz w:val="24"/>
        </w:rPr>
        <w:t>元</w:t>
      </w:r>
      <w:r>
        <w:rPr>
          <w:rFonts w:hint="eastAsia"/>
          <w:color w:val="0000FF"/>
          <w:sz w:val="24"/>
        </w:rPr>
        <w:t>（大写：人民币</w:t>
      </w:r>
      <w:proofErr w:type="gramStart"/>
      <w:r>
        <w:rPr>
          <w:rFonts w:hint="eastAsia"/>
          <w:color w:val="0000FF"/>
          <w:sz w:val="24"/>
        </w:rPr>
        <w:t>肆</w:t>
      </w:r>
      <w:r>
        <w:rPr>
          <w:rFonts w:hint="eastAsia"/>
          <w:color w:val="0000FF"/>
          <w:sz w:val="24"/>
        </w:rPr>
        <w:t>万</w:t>
      </w:r>
      <w:proofErr w:type="gramEnd"/>
      <w:r>
        <w:rPr>
          <w:rFonts w:hint="eastAsia"/>
          <w:color w:val="0000FF"/>
          <w:sz w:val="24"/>
        </w:rPr>
        <w:t>元整）</w:t>
      </w:r>
      <w:r>
        <w:rPr>
          <w:rFonts w:hint="eastAsia"/>
          <w:color w:val="FF0000"/>
          <w:sz w:val="24"/>
        </w:rPr>
        <w:t>。</w:t>
      </w:r>
    </w:p>
    <w:p w:rsidR="00A86914" w:rsidRDefault="009F7207">
      <w:pPr>
        <w:spacing w:line="360" w:lineRule="auto"/>
        <w:ind w:rightChars="-250" w:right="-525" w:firstLineChars="177" w:firstLine="425"/>
        <w:rPr>
          <w:color w:val="FF0000"/>
          <w:sz w:val="24"/>
        </w:rPr>
      </w:pPr>
      <w:r>
        <w:rPr>
          <w:rFonts w:hint="eastAsia"/>
          <w:color w:val="FF0000"/>
          <w:sz w:val="24"/>
        </w:rPr>
        <w:t>5.3</w:t>
      </w:r>
      <w:r>
        <w:rPr>
          <w:rFonts w:hint="eastAsia"/>
          <w:color w:val="FF0000"/>
          <w:sz w:val="24"/>
        </w:rPr>
        <w:t>乙方提交</w:t>
      </w:r>
      <w:r>
        <w:rPr>
          <w:rFonts w:hint="eastAsia"/>
          <w:color w:val="FF0000"/>
          <w:sz w:val="24"/>
        </w:rPr>
        <w:t>第一阶段</w:t>
      </w:r>
      <w:r>
        <w:rPr>
          <w:rFonts w:hint="eastAsia"/>
          <w:color w:val="FF0000"/>
          <w:sz w:val="24"/>
        </w:rPr>
        <w:t>图纸</w:t>
      </w:r>
      <w:r>
        <w:rPr>
          <w:rFonts w:hint="eastAsia"/>
          <w:color w:val="0000FF"/>
          <w:sz w:val="24"/>
        </w:rPr>
        <w:t>及甲方收到</w:t>
      </w:r>
      <w:r>
        <w:rPr>
          <w:rFonts w:hint="eastAsia"/>
          <w:color w:val="0000FF"/>
          <w:sz w:val="24"/>
        </w:rPr>
        <w:t>乙方开具</w:t>
      </w:r>
      <w:r>
        <w:rPr>
          <w:rFonts w:hint="eastAsia"/>
          <w:color w:val="0000FF"/>
          <w:sz w:val="24"/>
        </w:rPr>
        <w:t>的</w:t>
      </w:r>
      <w:r>
        <w:rPr>
          <w:rFonts w:hint="eastAsia"/>
          <w:color w:val="0000FF"/>
          <w:sz w:val="24"/>
        </w:rPr>
        <w:t>相应金额正式发票后</w:t>
      </w:r>
      <w:r>
        <w:rPr>
          <w:rFonts w:hint="eastAsia"/>
          <w:color w:val="0000FF"/>
          <w:sz w:val="24"/>
        </w:rPr>
        <w:t>3</w:t>
      </w:r>
      <w:r>
        <w:rPr>
          <w:rFonts w:hint="eastAsia"/>
          <w:color w:val="0000FF"/>
          <w:sz w:val="24"/>
        </w:rPr>
        <w:t>个工作</w:t>
      </w:r>
      <w:r>
        <w:rPr>
          <w:rFonts w:hint="eastAsia"/>
          <w:color w:val="0000FF"/>
          <w:sz w:val="24"/>
        </w:rPr>
        <w:t>日内</w:t>
      </w:r>
      <w:r>
        <w:rPr>
          <w:rFonts w:hint="eastAsia"/>
          <w:color w:val="FF0000"/>
          <w:sz w:val="24"/>
        </w:rPr>
        <w:t>，</w:t>
      </w:r>
      <w:commentRangeStart w:id="110"/>
      <w:r>
        <w:rPr>
          <w:rFonts w:hint="eastAsia"/>
          <w:color w:val="FF0000"/>
          <w:sz w:val="24"/>
        </w:rPr>
        <w:t>甲方</w:t>
      </w:r>
      <w:r>
        <w:rPr>
          <w:rFonts w:hint="eastAsia"/>
          <w:color w:val="0000FF"/>
          <w:sz w:val="24"/>
        </w:rPr>
        <w:t>支</w:t>
      </w:r>
      <w:r>
        <w:rPr>
          <w:rFonts w:hint="eastAsia"/>
          <w:color w:val="FF0000"/>
          <w:sz w:val="24"/>
        </w:rPr>
        <w:t>付</w:t>
      </w:r>
      <w:proofErr w:type="gramStart"/>
      <w:r>
        <w:rPr>
          <w:rFonts w:hint="eastAsia"/>
          <w:color w:val="0000FF"/>
          <w:sz w:val="24"/>
        </w:rPr>
        <w:t>乙方</w:t>
      </w:r>
      <w:r>
        <w:rPr>
          <w:rFonts w:hint="eastAsia"/>
          <w:color w:val="FF0000"/>
          <w:sz w:val="24"/>
        </w:rPr>
        <w:t>总</w:t>
      </w:r>
      <w:proofErr w:type="gramEnd"/>
      <w:r>
        <w:rPr>
          <w:rFonts w:hint="eastAsia"/>
          <w:color w:val="FF0000"/>
          <w:sz w:val="24"/>
        </w:rPr>
        <w:t>设计费的</w:t>
      </w:r>
      <w:r>
        <w:rPr>
          <w:rFonts w:hint="eastAsia"/>
          <w:color w:val="0000FF"/>
          <w:sz w:val="24"/>
        </w:rPr>
        <w:t>4</w:t>
      </w:r>
      <w:r>
        <w:rPr>
          <w:rFonts w:hint="eastAsia"/>
          <w:color w:val="0000FF"/>
          <w:sz w:val="24"/>
        </w:rPr>
        <w:t>0%</w:t>
      </w:r>
      <w:r>
        <w:rPr>
          <w:rFonts w:hint="eastAsia"/>
          <w:color w:val="0000FF"/>
          <w:sz w:val="24"/>
        </w:rPr>
        <w:t>，</w:t>
      </w:r>
      <w:r>
        <w:rPr>
          <w:rFonts w:hint="eastAsia"/>
          <w:color w:val="FF0000"/>
          <w:sz w:val="24"/>
        </w:rPr>
        <w:t>即</w:t>
      </w:r>
      <w:r>
        <w:rPr>
          <w:rFonts w:hint="eastAsia"/>
          <w:strike/>
          <w:color w:val="FF0000"/>
          <w:sz w:val="24"/>
        </w:rPr>
        <w:t>人民币</w:t>
      </w:r>
      <w:r>
        <w:rPr>
          <w:rFonts w:ascii="宋体" w:hAnsi="宋体" w:cs="宋体" w:hint="eastAsia"/>
          <w:color w:val="FF0000"/>
          <w:sz w:val="24"/>
        </w:rPr>
        <w:t>￥</w:t>
      </w:r>
      <w:r>
        <w:rPr>
          <w:rFonts w:hint="eastAsia"/>
          <w:color w:val="0000FF"/>
          <w:sz w:val="24"/>
          <w:u w:val="single"/>
        </w:rPr>
        <w:t>64000</w:t>
      </w:r>
      <w:r>
        <w:rPr>
          <w:rFonts w:hint="eastAsia"/>
          <w:color w:val="0000FF"/>
          <w:sz w:val="24"/>
          <w:u w:val="single"/>
        </w:rPr>
        <w:t xml:space="preserve"> </w:t>
      </w:r>
      <w:r>
        <w:rPr>
          <w:rFonts w:hint="eastAsia"/>
          <w:color w:val="FF0000"/>
          <w:sz w:val="24"/>
        </w:rPr>
        <w:t>元</w:t>
      </w:r>
      <w:commentRangeEnd w:id="110"/>
      <w:r>
        <w:commentReference w:id="110"/>
      </w:r>
      <w:r>
        <w:rPr>
          <w:rFonts w:hint="eastAsia"/>
          <w:color w:val="0000FF"/>
          <w:sz w:val="24"/>
        </w:rPr>
        <w:t>（大写：人民币</w:t>
      </w:r>
      <w:proofErr w:type="gramStart"/>
      <w:ins w:id="111" w:author="hm" w:date="2016-12-28T13:28:00Z">
        <w:r>
          <w:rPr>
            <w:rFonts w:hint="eastAsia"/>
            <w:color w:val="0000FF"/>
            <w:sz w:val="24"/>
          </w:rPr>
          <w:t>陆</w:t>
        </w:r>
        <w:r>
          <w:rPr>
            <w:rFonts w:hint="eastAsia"/>
            <w:color w:val="0000FF"/>
            <w:sz w:val="24"/>
          </w:rPr>
          <w:t>万</w:t>
        </w:r>
        <w:r>
          <w:rPr>
            <w:rFonts w:hint="eastAsia"/>
            <w:color w:val="0000FF"/>
            <w:sz w:val="24"/>
          </w:rPr>
          <w:t>肆仟</w:t>
        </w:r>
        <w:proofErr w:type="gramEnd"/>
        <w:r>
          <w:rPr>
            <w:rFonts w:hint="eastAsia"/>
            <w:color w:val="0000FF"/>
            <w:sz w:val="24"/>
          </w:rPr>
          <w:t>元整</w:t>
        </w:r>
      </w:ins>
      <w:del w:id="112" w:author="hm" w:date="2016-12-28T13:28:00Z">
        <w:r>
          <w:rPr>
            <w:rFonts w:hint="eastAsia"/>
            <w:color w:val="0000FF"/>
            <w:sz w:val="24"/>
          </w:rPr>
          <w:delText>肆</w:delText>
        </w:r>
        <w:r>
          <w:rPr>
            <w:rFonts w:hint="eastAsia"/>
            <w:color w:val="0000FF"/>
            <w:sz w:val="24"/>
          </w:rPr>
          <w:delText>万</w:delText>
        </w:r>
        <w:r>
          <w:rPr>
            <w:rFonts w:hint="eastAsia"/>
            <w:color w:val="0000FF"/>
            <w:sz w:val="24"/>
          </w:rPr>
          <w:delText>捌仟</w:delText>
        </w:r>
        <w:r>
          <w:rPr>
            <w:rFonts w:hint="eastAsia"/>
            <w:color w:val="0000FF"/>
            <w:sz w:val="24"/>
          </w:rPr>
          <w:delText>元整</w:delText>
        </w:r>
      </w:del>
      <w:r>
        <w:rPr>
          <w:rFonts w:hint="eastAsia"/>
          <w:color w:val="0000FF"/>
          <w:sz w:val="24"/>
        </w:rPr>
        <w:t>）</w:t>
      </w:r>
      <w:r>
        <w:rPr>
          <w:rFonts w:hint="eastAsia"/>
          <w:color w:val="FF0000"/>
          <w:sz w:val="24"/>
        </w:rPr>
        <w:t>。</w:t>
      </w:r>
    </w:p>
    <w:p w:rsidR="00A86914" w:rsidRDefault="009F7207">
      <w:pPr>
        <w:spacing w:line="360" w:lineRule="auto"/>
        <w:ind w:rightChars="-250" w:right="-525" w:firstLineChars="177" w:firstLine="425"/>
        <w:rPr>
          <w:ins w:id="113" w:author="hm" w:date="2016-12-28T13:35:00Z"/>
          <w:color w:val="0000FF"/>
          <w:sz w:val="24"/>
        </w:rPr>
      </w:pPr>
      <w:r>
        <w:rPr>
          <w:rFonts w:hint="eastAsia"/>
          <w:color w:val="FF0000"/>
          <w:sz w:val="24"/>
        </w:rPr>
        <w:lastRenderedPageBreak/>
        <w:t xml:space="preserve">5.4 </w:t>
      </w:r>
      <w:r>
        <w:rPr>
          <w:rFonts w:hint="eastAsia"/>
          <w:color w:val="0000FF"/>
          <w:sz w:val="24"/>
        </w:rPr>
        <w:t>乙方提交所有合格图纸并打印蓝图盖章签字</w:t>
      </w:r>
      <w:del w:id="114" w:author="hm" w:date="2016-12-28T13:32:00Z">
        <w:r>
          <w:rPr>
            <w:rFonts w:hint="eastAsia"/>
            <w:color w:val="0000FF"/>
            <w:sz w:val="24"/>
          </w:rPr>
          <w:delText>、提供清单预算</w:delText>
        </w:r>
      </w:del>
      <w:r>
        <w:rPr>
          <w:rFonts w:hint="eastAsia"/>
          <w:color w:val="0000FF"/>
          <w:sz w:val="24"/>
        </w:rPr>
        <w:t>以及甲方收到</w:t>
      </w:r>
      <w:r>
        <w:rPr>
          <w:rFonts w:hint="eastAsia"/>
          <w:color w:val="0000FF"/>
          <w:sz w:val="24"/>
        </w:rPr>
        <w:t>乙方开具</w:t>
      </w:r>
      <w:r>
        <w:rPr>
          <w:rFonts w:hint="eastAsia"/>
          <w:color w:val="0000FF"/>
          <w:sz w:val="24"/>
        </w:rPr>
        <w:t>的</w:t>
      </w:r>
      <w:r>
        <w:rPr>
          <w:rFonts w:hint="eastAsia"/>
          <w:color w:val="0000FF"/>
          <w:sz w:val="24"/>
        </w:rPr>
        <w:t>相应金额正式发票后</w:t>
      </w:r>
      <w:proofErr w:type="gramStart"/>
      <w:r>
        <w:rPr>
          <w:rFonts w:hint="eastAsia"/>
          <w:color w:val="0000FF"/>
          <w:sz w:val="24"/>
        </w:rPr>
        <w:t>后</w:t>
      </w:r>
      <w:proofErr w:type="gramEnd"/>
      <w:r>
        <w:rPr>
          <w:rFonts w:hint="eastAsia"/>
          <w:color w:val="0000FF"/>
          <w:sz w:val="24"/>
        </w:rPr>
        <w:t>3</w:t>
      </w:r>
      <w:r>
        <w:rPr>
          <w:rFonts w:hint="eastAsia"/>
          <w:color w:val="0000FF"/>
          <w:sz w:val="24"/>
        </w:rPr>
        <w:t>日内，甲方</w:t>
      </w:r>
      <w:r>
        <w:rPr>
          <w:rFonts w:hint="eastAsia"/>
          <w:color w:val="0000FF"/>
          <w:sz w:val="24"/>
        </w:rPr>
        <w:t>支</w:t>
      </w:r>
      <w:r>
        <w:rPr>
          <w:rFonts w:hint="eastAsia"/>
          <w:color w:val="0000FF"/>
          <w:sz w:val="24"/>
        </w:rPr>
        <w:t>付</w:t>
      </w:r>
      <w:proofErr w:type="gramStart"/>
      <w:r>
        <w:rPr>
          <w:rFonts w:hint="eastAsia"/>
          <w:color w:val="0000FF"/>
          <w:sz w:val="24"/>
        </w:rPr>
        <w:t>乙方</w:t>
      </w:r>
      <w:r>
        <w:rPr>
          <w:rFonts w:hint="eastAsia"/>
          <w:color w:val="0000FF"/>
          <w:sz w:val="24"/>
        </w:rPr>
        <w:t>总</w:t>
      </w:r>
      <w:proofErr w:type="gramEnd"/>
      <w:r>
        <w:rPr>
          <w:rFonts w:hint="eastAsia"/>
          <w:color w:val="0000FF"/>
          <w:sz w:val="24"/>
        </w:rPr>
        <w:t>设计费的</w:t>
      </w:r>
      <w:del w:id="115" w:author="hm" w:date="2016-12-28T13:35:00Z">
        <w:r>
          <w:rPr>
            <w:rFonts w:hint="eastAsia"/>
            <w:color w:val="0000FF"/>
            <w:sz w:val="24"/>
          </w:rPr>
          <w:delText>30</w:delText>
        </w:r>
      </w:del>
      <w:ins w:id="116" w:author="hm" w:date="2016-12-28T13:35:00Z">
        <w:r>
          <w:rPr>
            <w:rFonts w:hint="eastAsia"/>
            <w:color w:val="0000FF"/>
            <w:sz w:val="24"/>
          </w:rPr>
          <w:t>25</w:t>
        </w:r>
      </w:ins>
      <w:r>
        <w:rPr>
          <w:rFonts w:hint="eastAsia"/>
          <w:color w:val="0000FF"/>
          <w:sz w:val="24"/>
        </w:rPr>
        <w:t>%</w:t>
      </w:r>
      <w:r>
        <w:rPr>
          <w:rFonts w:hint="eastAsia"/>
          <w:color w:val="0000FF"/>
          <w:sz w:val="24"/>
        </w:rPr>
        <w:t>，</w:t>
      </w:r>
      <w:r>
        <w:rPr>
          <w:rFonts w:hint="eastAsia"/>
          <w:color w:val="0000FF"/>
          <w:sz w:val="24"/>
        </w:rPr>
        <w:t>即</w:t>
      </w:r>
      <w:r>
        <w:rPr>
          <w:rFonts w:ascii="宋体" w:hAnsi="宋体" w:cs="宋体" w:hint="eastAsia"/>
          <w:color w:val="0000FF"/>
          <w:sz w:val="24"/>
        </w:rPr>
        <w:t>￥</w:t>
      </w:r>
      <w:r>
        <w:rPr>
          <w:rFonts w:ascii="宋体" w:hAnsi="宋体" w:cs="宋体" w:hint="eastAsia"/>
          <w:color w:val="0000FF"/>
          <w:sz w:val="24"/>
          <w:u w:val="single"/>
        </w:rPr>
        <w:t>4</w:t>
      </w:r>
      <w:del w:id="117" w:author="hm" w:date="2016-12-28T13:36:00Z">
        <w:r>
          <w:rPr>
            <w:rFonts w:ascii="宋体" w:hAnsi="宋体" w:cs="宋体" w:hint="eastAsia"/>
            <w:color w:val="0000FF"/>
            <w:sz w:val="24"/>
            <w:u w:val="single"/>
          </w:rPr>
          <w:delText>8</w:delText>
        </w:r>
      </w:del>
      <w:ins w:id="118" w:author="hm" w:date="2016-12-28T13:36:00Z">
        <w:r>
          <w:rPr>
            <w:rFonts w:ascii="宋体" w:hAnsi="宋体" w:cs="宋体" w:hint="eastAsia"/>
            <w:color w:val="0000FF"/>
            <w:sz w:val="24"/>
            <w:u w:val="single"/>
          </w:rPr>
          <w:t>0</w:t>
        </w:r>
      </w:ins>
      <w:r>
        <w:rPr>
          <w:rFonts w:ascii="宋体" w:hAnsi="宋体" w:cs="宋体" w:hint="eastAsia"/>
          <w:color w:val="0000FF"/>
          <w:sz w:val="24"/>
          <w:u w:val="single"/>
        </w:rPr>
        <w:t>000</w:t>
      </w:r>
      <w:r>
        <w:rPr>
          <w:rFonts w:hint="eastAsia"/>
          <w:color w:val="0000FF"/>
          <w:sz w:val="24"/>
          <w:u w:val="single"/>
        </w:rPr>
        <w:t xml:space="preserve"> </w:t>
      </w:r>
      <w:r>
        <w:rPr>
          <w:rFonts w:hint="eastAsia"/>
          <w:color w:val="0000FF"/>
          <w:sz w:val="24"/>
        </w:rPr>
        <w:t>元（大写：</w:t>
      </w:r>
      <w:proofErr w:type="gramStart"/>
      <w:r>
        <w:rPr>
          <w:rFonts w:hint="eastAsia"/>
          <w:color w:val="0000FF"/>
          <w:sz w:val="24"/>
        </w:rPr>
        <w:t>人民币</w:t>
      </w:r>
      <w:ins w:id="119" w:author="hm" w:date="2016-12-28T13:36:00Z">
        <w:r>
          <w:rPr>
            <w:rFonts w:hint="eastAsia"/>
            <w:color w:val="0000FF"/>
            <w:sz w:val="24"/>
          </w:rPr>
          <w:t>人民币</w:t>
        </w:r>
        <w:r>
          <w:rPr>
            <w:rFonts w:hint="eastAsia"/>
            <w:color w:val="0000FF"/>
            <w:sz w:val="24"/>
          </w:rPr>
          <w:t>肆</w:t>
        </w:r>
        <w:r>
          <w:rPr>
            <w:rFonts w:hint="eastAsia"/>
            <w:color w:val="0000FF"/>
            <w:sz w:val="24"/>
          </w:rPr>
          <w:t>万</w:t>
        </w:r>
        <w:proofErr w:type="gramEnd"/>
        <w:r>
          <w:rPr>
            <w:rFonts w:hint="eastAsia"/>
            <w:color w:val="0000FF"/>
            <w:sz w:val="24"/>
          </w:rPr>
          <w:t>元整</w:t>
        </w:r>
      </w:ins>
      <w:del w:id="120" w:author="hm" w:date="2016-12-28T13:28:00Z">
        <w:r>
          <w:rPr>
            <w:rFonts w:hint="eastAsia"/>
            <w:color w:val="0000FF"/>
            <w:sz w:val="24"/>
          </w:rPr>
          <w:delText>陆</w:delText>
        </w:r>
        <w:r>
          <w:rPr>
            <w:rFonts w:hint="eastAsia"/>
            <w:color w:val="0000FF"/>
            <w:sz w:val="24"/>
          </w:rPr>
          <w:delText>万</w:delText>
        </w:r>
        <w:r>
          <w:rPr>
            <w:rFonts w:hint="eastAsia"/>
            <w:color w:val="0000FF"/>
            <w:sz w:val="24"/>
          </w:rPr>
          <w:delText>肆仟元整</w:delText>
        </w:r>
      </w:del>
      <w:r>
        <w:rPr>
          <w:rFonts w:hint="eastAsia"/>
          <w:color w:val="0000FF"/>
          <w:sz w:val="24"/>
        </w:rPr>
        <w:t>）</w:t>
      </w:r>
    </w:p>
    <w:p w:rsidR="00A86914" w:rsidRDefault="009F7207">
      <w:pPr>
        <w:spacing w:line="360" w:lineRule="auto"/>
        <w:ind w:rightChars="-250" w:right="-525" w:firstLineChars="177" w:firstLine="425"/>
        <w:rPr>
          <w:ins w:id="121" w:author="hm" w:date="2016-12-28T13:35:00Z"/>
          <w:color w:val="0000FF"/>
          <w:sz w:val="24"/>
        </w:rPr>
      </w:pPr>
      <w:ins w:id="122" w:author="hm" w:date="2016-12-28T13:35:00Z">
        <w:r>
          <w:rPr>
            <w:rFonts w:hint="eastAsia"/>
            <w:color w:val="0000FF"/>
            <w:sz w:val="24"/>
          </w:rPr>
          <w:t>5.</w:t>
        </w:r>
        <w:commentRangeStart w:id="123"/>
        <w:r>
          <w:rPr>
            <w:rFonts w:hint="eastAsia"/>
            <w:color w:val="0000FF"/>
            <w:sz w:val="24"/>
          </w:rPr>
          <w:t>5</w:t>
        </w:r>
        <w:r>
          <w:rPr>
            <w:rFonts w:hint="eastAsia"/>
            <w:color w:val="0000FF"/>
            <w:sz w:val="24"/>
          </w:rPr>
          <w:t>甲方</w:t>
        </w:r>
      </w:ins>
      <w:ins w:id="124" w:author="hm" w:date="2016-12-28T13:36:00Z">
        <w:r>
          <w:rPr>
            <w:rFonts w:hint="eastAsia"/>
            <w:color w:val="0000FF"/>
            <w:sz w:val="24"/>
          </w:rPr>
          <w:t>签收所有图纸并无图纸变</w:t>
        </w:r>
      </w:ins>
      <w:ins w:id="125" w:author="hm" w:date="2016-12-28T13:43:00Z">
        <w:r>
          <w:rPr>
            <w:rFonts w:hint="eastAsia"/>
            <w:color w:val="0000FF"/>
            <w:sz w:val="24"/>
          </w:rPr>
          <w:t>更及乙方已确认收到图纸签收署名</w:t>
        </w:r>
      </w:ins>
      <w:ins w:id="126" w:author="hm" w:date="2016-12-28T13:44:00Z">
        <w:r>
          <w:rPr>
            <w:rFonts w:hint="eastAsia"/>
            <w:color w:val="0000FF"/>
            <w:sz w:val="24"/>
          </w:rPr>
          <w:t>单后，乙方开始做</w:t>
        </w:r>
        <w:r>
          <w:rPr>
            <w:rFonts w:hint="eastAsia"/>
            <w:color w:val="FF0000"/>
            <w:sz w:val="24"/>
            <w:u w:val="single"/>
          </w:rPr>
          <w:t>该项目</w:t>
        </w:r>
        <w:r>
          <w:rPr>
            <w:rFonts w:hint="eastAsia"/>
            <w:color w:val="FF0000"/>
            <w:sz w:val="24"/>
            <w:u w:val="single"/>
          </w:rPr>
          <w:t>二层及一层局部布展区域深化</w:t>
        </w:r>
        <w:r>
          <w:rPr>
            <w:rFonts w:hint="eastAsia"/>
            <w:color w:val="FF0000"/>
            <w:sz w:val="24"/>
          </w:rPr>
          <w:t>施工</w:t>
        </w:r>
        <w:r>
          <w:rPr>
            <w:rFonts w:hint="eastAsia"/>
            <w:color w:val="FF0000"/>
            <w:sz w:val="24"/>
          </w:rPr>
          <w:t>招标指导</w:t>
        </w:r>
        <w:r>
          <w:rPr>
            <w:rFonts w:hint="eastAsia"/>
            <w:color w:val="FF0000"/>
            <w:sz w:val="24"/>
          </w:rPr>
          <w:t>预算</w:t>
        </w:r>
        <w:r>
          <w:rPr>
            <w:rFonts w:hint="eastAsia"/>
            <w:color w:val="FF0000"/>
            <w:sz w:val="24"/>
          </w:rPr>
          <w:t>及工程量清单表格制作工作及提交相应工作成果，</w:t>
        </w:r>
      </w:ins>
      <w:ins w:id="127" w:author="hm" w:date="2016-12-28T13:35:00Z">
        <w:r>
          <w:rPr>
            <w:rFonts w:hint="eastAsia"/>
            <w:color w:val="0000FF"/>
            <w:sz w:val="24"/>
          </w:rPr>
          <w:t>甲方收到</w:t>
        </w:r>
        <w:r>
          <w:rPr>
            <w:rFonts w:hint="eastAsia"/>
            <w:color w:val="0000FF"/>
            <w:sz w:val="24"/>
          </w:rPr>
          <w:t>乙方开具</w:t>
        </w:r>
        <w:r>
          <w:rPr>
            <w:rFonts w:hint="eastAsia"/>
            <w:color w:val="0000FF"/>
            <w:sz w:val="24"/>
          </w:rPr>
          <w:t>的</w:t>
        </w:r>
        <w:r>
          <w:rPr>
            <w:rFonts w:hint="eastAsia"/>
            <w:color w:val="0000FF"/>
            <w:sz w:val="24"/>
          </w:rPr>
          <w:t>相应金额正式发票后</w:t>
        </w:r>
        <w:proofErr w:type="gramStart"/>
        <w:r>
          <w:rPr>
            <w:rFonts w:hint="eastAsia"/>
            <w:color w:val="0000FF"/>
            <w:sz w:val="24"/>
          </w:rPr>
          <w:t>后</w:t>
        </w:r>
        <w:proofErr w:type="gramEnd"/>
        <w:r>
          <w:rPr>
            <w:rFonts w:hint="eastAsia"/>
            <w:color w:val="0000FF"/>
            <w:sz w:val="24"/>
          </w:rPr>
          <w:t>3</w:t>
        </w:r>
        <w:r>
          <w:rPr>
            <w:rFonts w:hint="eastAsia"/>
            <w:color w:val="0000FF"/>
            <w:sz w:val="24"/>
          </w:rPr>
          <w:t>日内</w:t>
        </w:r>
        <w:r>
          <w:rPr>
            <w:rFonts w:hint="eastAsia"/>
            <w:color w:val="0000FF"/>
            <w:sz w:val="24"/>
          </w:rPr>
          <w:t>支付</w:t>
        </w:r>
        <w:proofErr w:type="gramStart"/>
        <w:r>
          <w:rPr>
            <w:rFonts w:hint="eastAsia"/>
            <w:color w:val="0000FF"/>
            <w:sz w:val="24"/>
          </w:rPr>
          <w:t>乙方</w:t>
        </w:r>
        <w:r>
          <w:rPr>
            <w:rFonts w:hint="eastAsia"/>
            <w:color w:val="0000FF"/>
            <w:sz w:val="24"/>
          </w:rPr>
          <w:t>总</w:t>
        </w:r>
        <w:proofErr w:type="gramEnd"/>
        <w:r>
          <w:rPr>
            <w:rFonts w:hint="eastAsia"/>
            <w:color w:val="0000FF"/>
            <w:sz w:val="24"/>
          </w:rPr>
          <w:t>设计费的</w:t>
        </w:r>
        <w:r>
          <w:rPr>
            <w:rFonts w:hint="eastAsia"/>
            <w:color w:val="0000FF"/>
            <w:sz w:val="24"/>
          </w:rPr>
          <w:t>5%</w:t>
        </w:r>
        <w:r>
          <w:rPr>
            <w:rFonts w:hint="eastAsia"/>
            <w:color w:val="0000FF"/>
            <w:sz w:val="24"/>
          </w:rPr>
          <w:t>，即人民币</w:t>
        </w:r>
        <w:r>
          <w:rPr>
            <w:rFonts w:ascii="宋体" w:hAnsi="宋体" w:cs="宋体" w:hint="eastAsia"/>
            <w:color w:val="0000FF"/>
            <w:sz w:val="24"/>
          </w:rPr>
          <w:t>￥</w:t>
        </w:r>
        <w:r>
          <w:rPr>
            <w:rFonts w:ascii="宋体" w:hAnsi="宋体" w:cs="宋体" w:hint="eastAsia"/>
            <w:color w:val="0000FF"/>
            <w:sz w:val="24"/>
            <w:u w:val="single"/>
          </w:rPr>
          <w:t>8</w:t>
        </w:r>
        <w:r>
          <w:rPr>
            <w:rFonts w:hint="eastAsia"/>
            <w:color w:val="0000FF"/>
            <w:sz w:val="24"/>
            <w:u w:val="single"/>
          </w:rPr>
          <w:t>000</w:t>
        </w:r>
        <w:r>
          <w:rPr>
            <w:rFonts w:hint="eastAsia"/>
            <w:color w:val="0000FF"/>
            <w:sz w:val="24"/>
            <w:u w:val="single"/>
          </w:rPr>
          <w:t>元</w:t>
        </w:r>
        <w:r>
          <w:rPr>
            <w:rFonts w:hint="eastAsia"/>
            <w:color w:val="0000FF"/>
            <w:sz w:val="24"/>
          </w:rPr>
          <w:t>（大写：人民币</w:t>
        </w:r>
        <w:r>
          <w:rPr>
            <w:rFonts w:hint="eastAsia"/>
            <w:color w:val="0000FF"/>
            <w:sz w:val="24"/>
          </w:rPr>
          <w:t>捌仟元整）</w:t>
        </w:r>
        <w:r>
          <w:rPr>
            <w:rFonts w:hint="eastAsia"/>
            <w:color w:val="0000FF"/>
            <w:sz w:val="24"/>
          </w:rPr>
          <w:t>。</w:t>
        </w:r>
      </w:ins>
      <w:commentRangeEnd w:id="123"/>
      <w:r>
        <w:commentReference w:id="123"/>
      </w:r>
    </w:p>
    <w:p w:rsidR="00A86914" w:rsidRDefault="00A86914">
      <w:pPr>
        <w:spacing w:line="360" w:lineRule="auto"/>
        <w:ind w:rightChars="-250" w:right="-525" w:firstLineChars="177" w:firstLine="425"/>
        <w:rPr>
          <w:del w:id="128" w:author="hm" w:date="2016-12-28T13:48:00Z"/>
          <w:color w:val="0000FF"/>
          <w:sz w:val="24"/>
        </w:rPr>
      </w:pPr>
    </w:p>
    <w:p w:rsidR="00A86914" w:rsidRDefault="009F7207">
      <w:pPr>
        <w:spacing w:line="360" w:lineRule="auto"/>
        <w:ind w:rightChars="-250" w:right="-525" w:firstLineChars="177" w:firstLine="425"/>
        <w:rPr>
          <w:color w:val="0000FF"/>
          <w:sz w:val="24"/>
        </w:rPr>
      </w:pPr>
      <w:commentRangeStart w:id="129"/>
      <w:r>
        <w:rPr>
          <w:rFonts w:hint="eastAsia"/>
          <w:color w:val="0000FF"/>
          <w:sz w:val="24"/>
        </w:rPr>
        <w:t>5.</w:t>
      </w:r>
      <w:del w:id="130" w:author="hm" w:date="2016-12-28T13:35:00Z">
        <w:r>
          <w:rPr>
            <w:rFonts w:hint="eastAsia"/>
            <w:color w:val="0000FF"/>
            <w:sz w:val="24"/>
          </w:rPr>
          <w:delText>5</w:delText>
        </w:r>
      </w:del>
      <w:ins w:id="131" w:author="hm" w:date="2016-12-28T13:35:00Z">
        <w:r>
          <w:rPr>
            <w:rFonts w:hint="eastAsia"/>
            <w:color w:val="0000FF"/>
            <w:sz w:val="24"/>
          </w:rPr>
          <w:t>6</w:t>
        </w:r>
      </w:ins>
      <w:r>
        <w:rPr>
          <w:rFonts w:hint="eastAsia"/>
          <w:color w:val="0000FF"/>
          <w:sz w:val="24"/>
        </w:rPr>
        <w:t>甲方项目施工完工，甲方收到</w:t>
      </w:r>
      <w:r>
        <w:rPr>
          <w:rFonts w:hint="eastAsia"/>
          <w:color w:val="0000FF"/>
          <w:sz w:val="24"/>
        </w:rPr>
        <w:t>乙方开具</w:t>
      </w:r>
      <w:r>
        <w:rPr>
          <w:rFonts w:hint="eastAsia"/>
          <w:color w:val="0000FF"/>
          <w:sz w:val="24"/>
        </w:rPr>
        <w:t>的</w:t>
      </w:r>
      <w:r>
        <w:rPr>
          <w:rFonts w:hint="eastAsia"/>
          <w:color w:val="0000FF"/>
          <w:sz w:val="24"/>
        </w:rPr>
        <w:t>相应金额正式发票后</w:t>
      </w:r>
      <w:proofErr w:type="gramStart"/>
      <w:r>
        <w:rPr>
          <w:rFonts w:hint="eastAsia"/>
          <w:color w:val="0000FF"/>
          <w:sz w:val="24"/>
        </w:rPr>
        <w:t>后</w:t>
      </w:r>
      <w:proofErr w:type="gramEnd"/>
      <w:r>
        <w:rPr>
          <w:rFonts w:hint="eastAsia"/>
          <w:color w:val="0000FF"/>
          <w:sz w:val="24"/>
        </w:rPr>
        <w:t>3</w:t>
      </w:r>
      <w:r>
        <w:rPr>
          <w:rFonts w:hint="eastAsia"/>
          <w:color w:val="0000FF"/>
          <w:sz w:val="24"/>
        </w:rPr>
        <w:t>日内</w:t>
      </w:r>
      <w:r>
        <w:rPr>
          <w:rFonts w:hint="eastAsia"/>
          <w:color w:val="0000FF"/>
          <w:sz w:val="24"/>
        </w:rPr>
        <w:t>支付</w:t>
      </w:r>
      <w:proofErr w:type="gramStart"/>
      <w:r>
        <w:rPr>
          <w:rFonts w:hint="eastAsia"/>
          <w:color w:val="0000FF"/>
          <w:sz w:val="24"/>
        </w:rPr>
        <w:t>乙方</w:t>
      </w:r>
      <w:r>
        <w:rPr>
          <w:rFonts w:hint="eastAsia"/>
          <w:color w:val="0000FF"/>
          <w:sz w:val="24"/>
        </w:rPr>
        <w:t>总</w:t>
      </w:r>
      <w:proofErr w:type="gramEnd"/>
      <w:r>
        <w:rPr>
          <w:rFonts w:hint="eastAsia"/>
          <w:color w:val="0000FF"/>
          <w:sz w:val="24"/>
        </w:rPr>
        <w:t>设计费的</w:t>
      </w:r>
      <w:r>
        <w:rPr>
          <w:rFonts w:hint="eastAsia"/>
          <w:color w:val="0000FF"/>
          <w:sz w:val="24"/>
        </w:rPr>
        <w:t>5%</w:t>
      </w:r>
      <w:r>
        <w:rPr>
          <w:rFonts w:hint="eastAsia"/>
          <w:color w:val="0000FF"/>
          <w:sz w:val="24"/>
        </w:rPr>
        <w:t>，即人民币</w:t>
      </w:r>
      <w:r>
        <w:rPr>
          <w:rFonts w:ascii="宋体" w:hAnsi="宋体" w:cs="宋体" w:hint="eastAsia"/>
          <w:color w:val="0000FF"/>
          <w:sz w:val="24"/>
        </w:rPr>
        <w:t>￥</w:t>
      </w:r>
      <w:r>
        <w:rPr>
          <w:rFonts w:ascii="宋体" w:hAnsi="宋体" w:cs="宋体" w:hint="eastAsia"/>
          <w:color w:val="0000FF"/>
          <w:sz w:val="24"/>
          <w:u w:val="single"/>
        </w:rPr>
        <w:t>8</w:t>
      </w:r>
      <w:r>
        <w:rPr>
          <w:rFonts w:hint="eastAsia"/>
          <w:color w:val="0000FF"/>
          <w:sz w:val="24"/>
          <w:u w:val="single"/>
        </w:rPr>
        <w:t>000</w:t>
      </w:r>
      <w:r>
        <w:rPr>
          <w:rFonts w:hint="eastAsia"/>
          <w:color w:val="0000FF"/>
          <w:sz w:val="24"/>
          <w:u w:val="single"/>
        </w:rPr>
        <w:t>元</w:t>
      </w:r>
      <w:r>
        <w:rPr>
          <w:rFonts w:hint="eastAsia"/>
          <w:color w:val="0000FF"/>
          <w:sz w:val="24"/>
        </w:rPr>
        <w:t>（大写：人民币</w:t>
      </w:r>
      <w:r>
        <w:rPr>
          <w:rFonts w:hint="eastAsia"/>
          <w:color w:val="0000FF"/>
          <w:sz w:val="24"/>
        </w:rPr>
        <w:t>捌仟元整）</w:t>
      </w:r>
      <w:r>
        <w:rPr>
          <w:rFonts w:hint="eastAsia"/>
          <w:color w:val="0000FF"/>
          <w:sz w:val="24"/>
        </w:rPr>
        <w:t>。</w:t>
      </w:r>
      <w:commentRangeEnd w:id="129"/>
      <w:r>
        <w:commentReference w:id="129"/>
      </w:r>
    </w:p>
    <w:p w:rsidR="00A86914" w:rsidRDefault="009F7207">
      <w:pPr>
        <w:spacing w:line="360" w:lineRule="auto"/>
        <w:ind w:firstLineChars="177" w:firstLine="425"/>
        <w:rPr>
          <w:sz w:val="24"/>
        </w:rPr>
      </w:pPr>
      <w:r>
        <w:rPr>
          <w:rFonts w:hint="eastAsia"/>
          <w:sz w:val="24"/>
        </w:rPr>
        <w:t>第六条</w:t>
      </w:r>
      <w:r>
        <w:rPr>
          <w:rFonts w:hint="eastAsia"/>
          <w:sz w:val="24"/>
        </w:rPr>
        <w:t xml:space="preserve">   </w:t>
      </w:r>
      <w:r>
        <w:rPr>
          <w:rFonts w:hint="eastAsia"/>
          <w:sz w:val="24"/>
        </w:rPr>
        <w:t>双方责任：</w:t>
      </w:r>
    </w:p>
    <w:p w:rsidR="00A86914" w:rsidRDefault="009F7207">
      <w:pPr>
        <w:spacing w:line="360" w:lineRule="auto"/>
        <w:ind w:firstLineChars="177" w:firstLine="425"/>
        <w:rPr>
          <w:sz w:val="24"/>
        </w:rPr>
      </w:pPr>
      <w:r>
        <w:rPr>
          <w:rFonts w:hint="eastAsia"/>
          <w:sz w:val="24"/>
        </w:rPr>
        <w:t xml:space="preserve">6.1  </w:t>
      </w:r>
      <w:r>
        <w:rPr>
          <w:rFonts w:hint="eastAsia"/>
          <w:sz w:val="24"/>
        </w:rPr>
        <w:t>甲方责任：</w:t>
      </w:r>
    </w:p>
    <w:p w:rsidR="00A86914" w:rsidRDefault="009F7207">
      <w:pPr>
        <w:spacing w:line="360" w:lineRule="auto"/>
        <w:ind w:firstLineChars="177" w:firstLine="425"/>
        <w:rPr>
          <w:sz w:val="24"/>
        </w:rPr>
      </w:pPr>
      <w:r>
        <w:rPr>
          <w:rFonts w:hint="eastAsia"/>
          <w:sz w:val="24"/>
        </w:rPr>
        <w:t xml:space="preserve">6.1.1  </w:t>
      </w:r>
      <w:r>
        <w:rPr>
          <w:rFonts w:hint="eastAsia"/>
          <w:sz w:val="24"/>
        </w:rPr>
        <w:t>甲方按本合同第三条规定的内容，在规定的时间内向乙方提交资料及文件，并对其完整性、正确性及时限负责。甲方提交上述资料及文件超过规定期限</w:t>
      </w:r>
      <w:r>
        <w:rPr>
          <w:rFonts w:hint="eastAsia"/>
          <w:sz w:val="24"/>
        </w:rPr>
        <w:t>15</w:t>
      </w:r>
      <w:r>
        <w:rPr>
          <w:rFonts w:hint="eastAsia"/>
          <w:sz w:val="24"/>
        </w:rPr>
        <w:t>天以内，乙方按本合同第四条规定交付设计文件时间须延；规定期限超过</w:t>
      </w:r>
      <w:r>
        <w:rPr>
          <w:rFonts w:hint="eastAsia"/>
          <w:sz w:val="24"/>
        </w:rPr>
        <w:t>15</w:t>
      </w:r>
      <w:r>
        <w:rPr>
          <w:rFonts w:hint="eastAsia"/>
          <w:sz w:val="24"/>
        </w:rPr>
        <w:t>天以上时，乙方有权重新确定提交设计文件的时间。</w:t>
      </w:r>
    </w:p>
    <w:p w:rsidR="00A86914" w:rsidRDefault="009F7207">
      <w:pPr>
        <w:spacing w:line="360" w:lineRule="auto"/>
        <w:ind w:firstLineChars="177" w:firstLine="425"/>
        <w:jc w:val="left"/>
        <w:rPr>
          <w:sz w:val="24"/>
        </w:rPr>
      </w:pPr>
      <w:r>
        <w:rPr>
          <w:rFonts w:hint="eastAsia"/>
          <w:sz w:val="24"/>
        </w:rPr>
        <w:t xml:space="preserve">6.1.2  </w:t>
      </w:r>
      <w:r>
        <w:rPr>
          <w:rFonts w:hint="eastAsia"/>
          <w:sz w:val="24"/>
        </w:rPr>
        <w:t>甲方变更委托设计项目、规模、条件或因提交的资料错误，或所提资料作较大修改，以致造成乙方设计需返工时，双方需另行协商签订补充合同</w:t>
      </w:r>
      <w:r>
        <w:rPr>
          <w:rFonts w:hint="eastAsia"/>
          <w:sz w:val="24"/>
        </w:rPr>
        <w:t>(</w:t>
      </w:r>
      <w:r>
        <w:rPr>
          <w:rFonts w:hint="eastAsia"/>
          <w:sz w:val="24"/>
        </w:rPr>
        <w:t>或另订合同</w:t>
      </w:r>
      <w:r>
        <w:rPr>
          <w:rFonts w:hint="eastAsia"/>
          <w:sz w:val="24"/>
        </w:rPr>
        <w:t>)</w:t>
      </w:r>
      <w:r>
        <w:rPr>
          <w:rFonts w:hint="eastAsia"/>
          <w:sz w:val="24"/>
        </w:rPr>
        <w:t>，重新明确有关条款。</w:t>
      </w:r>
    </w:p>
    <w:p w:rsidR="00A86914" w:rsidRDefault="009F7207">
      <w:pPr>
        <w:spacing w:line="360" w:lineRule="auto"/>
        <w:ind w:firstLine="426"/>
        <w:rPr>
          <w:sz w:val="24"/>
        </w:rPr>
      </w:pPr>
      <w:r>
        <w:rPr>
          <w:rFonts w:hint="eastAsia"/>
          <w:sz w:val="24"/>
        </w:rPr>
        <w:t xml:space="preserve">6.1.3  </w:t>
      </w:r>
      <w:r>
        <w:rPr>
          <w:rFonts w:hint="eastAsia"/>
          <w:sz w:val="24"/>
        </w:rPr>
        <w:t>在合同履行期间，由于甲方原因，甲方要求终止或解除合同，乙</w:t>
      </w:r>
      <w:r>
        <w:rPr>
          <w:rFonts w:hint="eastAsia"/>
          <w:sz w:val="24"/>
        </w:rPr>
        <w:t>方未开始设计工作的，应退还甲方已付的费用；已开始设计工作的，甲方应根据乙方已进行的实际工作量支付费用</w:t>
      </w:r>
      <w:r>
        <w:rPr>
          <w:rFonts w:hint="eastAsia"/>
          <w:sz w:val="24"/>
        </w:rPr>
        <w:t xml:space="preserve"> </w:t>
      </w:r>
      <w:r>
        <w:rPr>
          <w:rFonts w:hint="eastAsia"/>
          <w:sz w:val="24"/>
        </w:rPr>
        <w:t>。</w:t>
      </w:r>
    </w:p>
    <w:p w:rsidR="00A86914" w:rsidRDefault="009F7207">
      <w:pPr>
        <w:spacing w:line="360" w:lineRule="auto"/>
        <w:ind w:firstLine="426"/>
        <w:rPr>
          <w:sz w:val="24"/>
        </w:rPr>
      </w:pPr>
      <w:r>
        <w:rPr>
          <w:rFonts w:hint="eastAsia"/>
          <w:sz w:val="24"/>
        </w:rPr>
        <w:t xml:space="preserve">6.1.4   </w:t>
      </w:r>
      <w:r>
        <w:rPr>
          <w:rFonts w:hint="eastAsia"/>
          <w:sz w:val="24"/>
        </w:rPr>
        <w:t>甲方应按本合同第五条规定的金额和时间向乙方支付设计费用，每逾期支付一天，</w:t>
      </w:r>
      <w:proofErr w:type="gramStart"/>
      <w:r>
        <w:rPr>
          <w:rFonts w:hint="eastAsia"/>
          <w:sz w:val="24"/>
        </w:rPr>
        <w:t>应承担应支付</w:t>
      </w:r>
      <w:proofErr w:type="gramEnd"/>
      <w:r>
        <w:rPr>
          <w:rFonts w:hint="eastAsia"/>
          <w:sz w:val="24"/>
        </w:rPr>
        <w:t>金额千分之二的逾期违约金。逾期超过</w:t>
      </w:r>
      <w:r>
        <w:rPr>
          <w:rFonts w:hint="eastAsia"/>
          <w:sz w:val="24"/>
        </w:rPr>
        <w:t>30</w:t>
      </w:r>
      <w:r>
        <w:rPr>
          <w:rFonts w:hint="eastAsia"/>
          <w:sz w:val="24"/>
        </w:rPr>
        <w:t>天以上时，乙方有权暂停履行下阶段工作，并书面通知甲方。</w:t>
      </w:r>
    </w:p>
    <w:p w:rsidR="00A86914" w:rsidRDefault="009F7207">
      <w:pPr>
        <w:spacing w:line="360" w:lineRule="auto"/>
        <w:ind w:firstLine="426"/>
        <w:rPr>
          <w:sz w:val="24"/>
        </w:rPr>
      </w:pPr>
      <w:r>
        <w:rPr>
          <w:rFonts w:hint="eastAsia"/>
          <w:sz w:val="24"/>
        </w:rPr>
        <w:t xml:space="preserve">6.1.5   </w:t>
      </w:r>
      <w:r>
        <w:rPr>
          <w:rFonts w:hint="eastAsia"/>
          <w:sz w:val="24"/>
        </w:rPr>
        <w:t>甲方要求乙方比合同规定时间提前</w:t>
      </w:r>
      <w:proofErr w:type="gramStart"/>
      <w:r>
        <w:rPr>
          <w:rFonts w:hint="eastAsia"/>
          <w:sz w:val="24"/>
        </w:rPr>
        <w:t>交设计</w:t>
      </w:r>
      <w:proofErr w:type="gramEnd"/>
      <w:r>
        <w:rPr>
          <w:rFonts w:hint="eastAsia"/>
          <w:sz w:val="24"/>
        </w:rPr>
        <w:t>文件时，甲方应支付赶工费。</w:t>
      </w:r>
    </w:p>
    <w:p w:rsidR="00A86914" w:rsidRDefault="009F7207">
      <w:pPr>
        <w:spacing w:line="360" w:lineRule="auto"/>
        <w:ind w:firstLine="426"/>
        <w:rPr>
          <w:sz w:val="24"/>
        </w:rPr>
      </w:pPr>
      <w:r>
        <w:rPr>
          <w:rFonts w:hint="eastAsia"/>
          <w:sz w:val="24"/>
        </w:rPr>
        <w:t xml:space="preserve">6.1.6   </w:t>
      </w:r>
      <w:r>
        <w:rPr>
          <w:rFonts w:hint="eastAsia"/>
          <w:sz w:val="24"/>
        </w:rPr>
        <w:t>甲方应为乙方派驻现场的工作人员提供工作生活及交通等方便条件。</w:t>
      </w:r>
    </w:p>
    <w:p w:rsidR="00A86914" w:rsidRDefault="009F7207">
      <w:pPr>
        <w:spacing w:line="360" w:lineRule="auto"/>
        <w:ind w:firstLine="426"/>
        <w:rPr>
          <w:sz w:val="24"/>
        </w:rPr>
      </w:pPr>
      <w:r>
        <w:rPr>
          <w:rFonts w:hint="eastAsia"/>
          <w:sz w:val="24"/>
        </w:rPr>
        <w:t xml:space="preserve">6.1.7   </w:t>
      </w:r>
      <w:r>
        <w:rPr>
          <w:rFonts w:hint="eastAsia"/>
          <w:sz w:val="24"/>
        </w:rPr>
        <w:t>甲方应保护乙方的设计版权，未经乙方同意</w:t>
      </w:r>
      <w:r>
        <w:rPr>
          <w:rFonts w:hint="eastAsia"/>
          <w:sz w:val="24"/>
        </w:rPr>
        <w:t>，甲方对乙方交付的设</w:t>
      </w:r>
      <w:r>
        <w:rPr>
          <w:rFonts w:hint="eastAsia"/>
          <w:sz w:val="24"/>
        </w:rPr>
        <w:lastRenderedPageBreak/>
        <w:t>计文件不得复制或向第三方转让或用于本合同外的项目，如发生以上情况，乙方有权索赔。</w:t>
      </w:r>
    </w:p>
    <w:p w:rsidR="00A86914" w:rsidRDefault="009F7207">
      <w:pPr>
        <w:spacing w:line="360" w:lineRule="auto"/>
        <w:ind w:firstLineChars="177" w:firstLine="425"/>
        <w:rPr>
          <w:sz w:val="24"/>
        </w:rPr>
      </w:pPr>
      <w:r>
        <w:rPr>
          <w:rFonts w:hint="eastAsia"/>
          <w:sz w:val="24"/>
        </w:rPr>
        <w:t xml:space="preserve">6.2 </w:t>
      </w:r>
      <w:r>
        <w:rPr>
          <w:rFonts w:hint="eastAsia"/>
          <w:sz w:val="24"/>
        </w:rPr>
        <w:t>乙方责任：</w:t>
      </w:r>
    </w:p>
    <w:p w:rsidR="00A86914" w:rsidRDefault="009F7207">
      <w:pPr>
        <w:spacing w:line="360" w:lineRule="auto"/>
        <w:ind w:firstLine="426"/>
        <w:rPr>
          <w:sz w:val="24"/>
        </w:rPr>
      </w:pPr>
      <w:r>
        <w:rPr>
          <w:rFonts w:hint="eastAsia"/>
          <w:sz w:val="24"/>
        </w:rPr>
        <w:t xml:space="preserve">6.2.1 </w:t>
      </w:r>
      <w:r>
        <w:rPr>
          <w:rFonts w:hint="eastAsia"/>
          <w:sz w:val="24"/>
        </w:rPr>
        <w:t>乙方按本合同第四条规定的内容、时间及份数向甲方交付设计文件。</w:t>
      </w:r>
    </w:p>
    <w:p w:rsidR="00A86914" w:rsidRDefault="009F7207">
      <w:pPr>
        <w:spacing w:line="360" w:lineRule="auto"/>
        <w:ind w:firstLine="426"/>
        <w:rPr>
          <w:sz w:val="24"/>
        </w:rPr>
      </w:pPr>
      <w:r>
        <w:rPr>
          <w:rFonts w:hint="eastAsia"/>
          <w:sz w:val="24"/>
        </w:rPr>
        <w:t xml:space="preserve">6.2.2 </w:t>
      </w:r>
      <w:r>
        <w:rPr>
          <w:rFonts w:hint="eastAsia"/>
          <w:sz w:val="24"/>
        </w:rPr>
        <w:t>乙方对设计文件出现的遗漏或错误负责修改或补充。由于乙方设计错误造成工程质量事故损失，乙方除负责采取补救措施外，应免收受损失部分的设计费，并根据损失程度向甲方偿付赔偿金，赔偿金最多不超过设计费合同金额。</w:t>
      </w:r>
    </w:p>
    <w:p w:rsidR="00A86914" w:rsidRDefault="009F7207">
      <w:pPr>
        <w:spacing w:line="360" w:lineRule="auto"/>
        <w:ind w:firstLine="426"/>
        <w:rPr>
          <w:sz w:val="24"/>
        </w:rPr>
      </w:pPr>
      <w:r>
        <w:rPr>
          <w:rFonts w:hint="eastAsia"/>
          <w:sz w:val="24"/>
        </w:rPr>
        <w:t xml:space="preserve">6.2.3  </w:t>
      </w:r>
      <w:r>
        <w:rPr>
          <w:rFonts w:hint="eastAsia"/>
          <w:sz w:val="24"/>
        </w:rPr>
        <w:t>由于乙方自身原因，延误了按本合同第四条规定的设计文件交付时间，每延误一天，应减收该项目应</w:t>
      </w:r>
      <w:r>
        <w:rPr>
          <w:rFonts w:hint="eastAsia"/>
          <w:sz w:val="24"/>
        </w:rPr>
        <w:t>收设计费的千分之二。</w:t>
      </w:r>
    </w:p>
    <w:p w:rsidR="00A86914" w:rsidRDefault="009F7207">
      <w:pPr>
        <w:spacing w:line="360" w:lineRule="auto"/>
        <w:ind w:firstLine="426"/>
        <w:rPr>
          <w:sz w:val="24"/>
        </w:rPr>
      </w:pPr>
      <w:r>
        <w:rPr>
          <w:rFonts w:hint="eastAsia"/>
          <w:sz w:val="24"/>
        </w:rPr>
        <w:t xml:space="preserve">6.2.4  </w:t>
      </w:r>
      <w:r>
        <w:rPr>
          <w:rFonts w:hint="eastAsia"/>
          <w:sz w:val="24"/>
        </w:rPr>
        <w:t>乙方交付设计文件后，参加有关上级审查及根据审查结论负责不超出原定计划任务书范围内的必要调整补充。乙方按合同规定时限交付设计文件一年内项目开始施工，负责向甲方及施工单位进行设计交底、现场施工服务、处理有关设计问题和参加竣工验收。在一年内项目尚未开始施工，</w:t>
      </w:r>
      <w:proofErr w:type="gramStart"/>
      <w:r>
        <w:rPr>
          <w:rFonts w:hint="eastAsia"/>
          <w:sz w:val="24"/>
        </w:rPr>
        <w:t>乙方仍</w:t>
      </w:r>
      <w:proofErr w:type="gramEnd"/>
      <w:r>
        <w:rPr>
          <w:rFonts w:hint="eastAsia"/>
          <w:sz w:val="24"/>
        </w:rPr>
        <w:t>负责上述工作，可按所需工作量向甲方适当收取咨询服务费。</w:t>
      </w:r>
    </w:p>
    <w:p w:rsidR="00A86914" w:rsidRDefault="009F7207">
      <w:pPr>
        <w:spacing w:line="360" w:lineRule="auto"/>
        <w:ind w:firstLine="426"/>
        <w:rPr>
          <w:color w:val="FF0000"/>
          <w:sz w:val="24"/>
        </w:rPr>
      </w:pPr>
      <w:r>
        <w:rPr>
          <w:rFonts w:hint="eastAsia"/>
          <w:color w:val="FF0000"/>
          <w:sz w:val="24"/>
        </w:rPr>
        <w:t xml:space="preserve">6.2.5  </w:t>
      </w:r>
      <w:commentRangeStart w:id="132"/>
      <w:r>
        <w:rPr>
          <w:rFonts w:hint="eastAsia"/>
          <w:color w:val="FF0000"/>
          <w:sz w:val="24"/>
        </w:rPr>
        <w:t>在设计工作进行期间，甲方有权要求乙方根据甲方审图的意见进行修改，以使工程更加完善。但如果这些修改是由于甲方对原定任务书的变更而重新进行设计或修改是对</w:t>
      </w:r>
      <w:r>
        <w:rPr>
          <w:rFonts w:hint="eastAsia"/>
          <w:color w:val="FF0000"/>
          <w:sz w:val="24"/>
        </w:rPr>
        <w:t>已经认可的图纸的修改，乙方将按照增加的图纸张数加收一定的费用，由于前述原因而修改的，设计周期也应在双方协商下适当延长。乙方将把可能增加的费用和延长的时间书面通知甲方，并在收到甲方同意后才开始开展增加的工作。</w:t>
      </w:r>
      <w:commentRangeEnd w:id="132"/>
      <w:r>
        <w:commentReference w:id="132"/>
      </w:r>
    </w:p>
    <w:p w:rsidR="00A86914" w:rsidRDefault="009F7207">
      <w:pPr>
        <w:spacing w:line="360" w:lineRule="auto"/>
        <w:ind w:firstLine="426"/>
        <w:rPr>
          <w:sz w:val="24"/>
        </w:rPr>
      </w:pPr>
      <w:r>
        <w:rPr>
          <w:rFonts w:hint="eastAsia"/>
          <w:sz w:val="24"/>
        </w:rPr>
        <w:t xml:space="preserve">6.2.6  </w:t>
      </w:r>
      <w:r>
        <w:rPr>
          <w:rFonts w:hint="eastAsia"/>
          <w:sz w:val="24"/>
        </w:rPr>
        <w:t>乙方不得向第三方扩散、转让甲方提交的产品图纸等技术经济资料。如发生以上情况，甲方有权索赔。</w:t>
      </w:r>
    </w:p>
    <w:p w:rsidR="00A86914" w:rsidRDefault="009F7207">
      <w:pPr>
        <w:spacing w:line="360" w:lineRule="auto"/>
        <w:ind w:firstLineChars="177" w:firstLine="425"/>
        <w:rPr>
          <w:sz w:val="24"/>
        </w:rPr>
      </w:pPr>
      <w:r>
        <w:rPr>
          <w:rFonts w:hint="eastAsia"/>
          <w:sz w:val="24"/>
        </w:rPr>
        <w:t>第七条</w:t>
      </w:r>
      <w:r>
        <w:rPr>
          <w:rFonts w:hint="eastAsia"/>
          <w:sz w:val="24"/>
        </w:rPr>
        <w:t xml:space="preserve">  </w:t>
      </w:r>
      <w:r>
        <w:rPr>
          <w:rFonts w:hint="eastAsia"/>
          <w:sz w:val="24"/>
        </w:rPr>
        <w:t>其他</w:t>
      </w:r>
    </w:p>
    <w:p w:rsidR="00A86914" w:rsidRDefault="009F7207">
      <w:pPr>
        <w:spacing w:line="360" w:lineRule="auto"/>
        <w:ind w:firstLineChars="177" w:firstLine="425"/>
        <w:rPr>
          <w:sz w:val="24"/>
        </w:rPr>
      </w:pPr>
      <w:r>
        <w:rPr>
          <w:rFonts w:hint="eastAsia"/>
          <w:sz w:val="24"/>
        </w:rPr>
        <w:t xml:space="preserve">7.1  </w:t>
      </w:r>
      <w:r>
        <w:rPr>
          <w:rFonts w:hint="eastAsia"/>
          <w:sz w:val="24"/>
        </w:rPr>
        <w:t>甲方要求</w:t>
      </w:r>
      <w:proofErr w:type="gramStart"/>
      <w:r>
        <w:rPr>
          <w:rFonts w:hint="eastAsia"/>
          <w:sz w:val="24"/>
        </w:rPr>
        <w:t>乙方派</w:t>
      </w:r>
      <w:proofErr w:type="gramEnd"/>
      <w:r>
        <w:rPr>
          <w:rFonts w:hint="eastAsia"/>
          <w:sz w:val="24"/>
        </w:rPr>
        <w:t>专人长期驻施工现场进行配合与解决有关问题时，双方应另行签订技术咨询服务合同。</w:t>
      </w:r>
    </w:p>
    <w:p w:rsidR="00A86914" w:rsidRDefault="009F7207">
      <w:pPr>
        <w:spacing w:line="360" w:lineRule="auto"/>
        <w:ind w:firstLineChars="177" w:firstLine="425"/>
        <w:rPr>
          <w:sz w:val="24"/>
        </w:rPr>
      </w:pPr>
      <w:r>
        <w:rPr>
          <w:rFonts w:hint="eastAsia"/>
          <w:sz w:val="24"/>
        </w:rPr>
        <w:t xml:space="preserve">7.2  </w:t>
      </w:r>
      <w:r>
        <w:rPr>
          <w:rFonts w:hint="eastAsia"/>
          <w:sz w:val="24"/>
        </w:rPr>
        <w:t>乙方为本合同项目所采用的国家或地方标准图，由甲方自费向有关出版部</w:t>
      </w:r>
      <w:r>
        <w:rPr>
          <w:rFonts w:hint="eastAsia"/>
          <w:sz w:val="24"/>
        </w:rPr>
        <w:t>门购买。本合同第四条规定乙方交付的设计文件份数超过《工程设计收费标准》规定的份数，乙方另收工本费。</w:t>
      </w:r>
    </w:p>
    <w:p w:rsidR="00A86914" w:rsidRDefault="009F7207">
      <w:pPr>
        <w:spacing w:line="360" w:lineRule="auto"/>
        <w:ind w:firstLineChars="177" w:firstLine="425"/>
        <w:rPr>
          <w:sz w:val="24"/>
        </w:rPr>
      </w:pPr>
      <w:r>
        <w:rPr>
          <w:rFonts w:hint="eastAsia"/>
          <w:sz w:val="24"/>
        </w:rPr>
        <w:t xml:space="preserve">7.3  </w:t>
      </w:r>
      <w:r>
        <w:rPr>
          <w:rFonts w:hint="eastAsia"/>
          <w:sz w:val="24"/>
        </w:rPr>
        <w:t>本工程项目中，建筑材料、设备的加工定货，甲方需要乙方设计人员配</w:t>
      </w:r>
      <w:r>
        <w:rPr>
          <w:rFonts w:hint="eastAsia"/>
          <w:sz w:val="24"/>
        </w:rPr>
        <w:lastRenderedPageBreak/>
        <w:t>合时，所需费用由甲方承担。</w:t>
      </w:r>
    </w:p>
    <w:p w:rsidR="00A86914" w:rsidRDefault="009F7207">
      <w:pPr>
        <w:spacing w:line="360" w:lineRule="auto"/>
        <w:ind w:left="435"/>
        <w:rPr>
          <w:sz w:val="24"/>
        </w:rPr>
      </w:pPr>
      <w:r>
        <w:rPr>
          <w:rFonts w:hint="eastAsia"/>
          <w:sz w:val="24"/>
        </w:rPr>
        <w:t xml:space="preserve">7.4  </w:t>
      </w:r>
      <w:r>
        <w:rPr>
          <w:rFonts w:hint="eastAsia"/>
          <w:sz w:val="24"/>
        </w:rPr>
        <w:t>甲方委托乙方承担本合同内容之外的工作服务，另行支付费用。</w:t>
      </w:r>
    </w:p>
    <w:p w:rsidR="00A86914" w:rsidRDefault="009F7207">
      <w:pPr>
        <w:spacing w:line="360" w:lineRule="auto"/>
        <w:ind w:firstLineChars="177" w:firstLine="425"/>
        <w:rPr>
          <w:sz w:val="24"/>
        </w:rPr>
      </w:pPr>
      <w:r>
        <w:rPr>
          <w:rFonts w:hint="eastAsia"/>
          <w:sz w:val="24"/>
        </w:rPr>
        <w:t xml:space="preserve">7.5  </w:t>
      </w:r>
      <w:r>
        <w:rPr>
          <w:rFonts w:hint="eastAsia"/>
          <w:sz w:val="24"/>
        </w:rPr>
        <w:t>由于不可抗力因素致使合同无法履行时，双方应及时协商解决。</w:t>
      </w:r>
    </w:p>
    <w:p w:rsidR="00A86914" w:rsidRDefault="009F7207">
      <w:pPr>
        <w:numPr>
          <w:ilvl w:val="1"/>
          <w:numId w:val="4"/>
        </w:numPr>
        <w:tabs>
          <w:tab w:val="clear" w:pos="1455"/>
        </w:tabs>
        <w:spacing w:line="360" w:lineRule="auto"/>
        <w:ind w:left="0" w:firstLine="426"/>
        <w:rPr>
          <w:sz w:val="24"/>
        </w:rPr>
      </w:pPr>
      <w:proofErr w:type="gramStart"/>
      <w:r>
        <w:rPr>
          <w:sz w:val="24"/>
        </w:rPr>
        <w:t>本建设</w:t>
      </w:r>
      <w:proofErr w:type="gramEnd"/>
      <w:r>
        <w:rPr>
          <w:sz w:val="24"/>
        </w:rPr>
        <w:t>工程设计合同发生争议，发包人与设计人应及时协商解决。</w:t>
      </w:r>
      <w:r>
        <w:rPr>
          <w:rFonts w:hint="eastAsia"/>
          <w:sz w:val="24"/>
        </w:rPr>
        <w:t>协商解决</w:t>
      </w:r>
      <w:r>
        <w:rPr>
          <w:sz w:val="24"/>
        </w:rPr>
        <w:t>不成时，双方同意将争议提交</w:t>
      </w:r>
      <w:r>
        <w:rPr>
          <w:rFonts w:hint="eastAsia"/>
          <w:sz w:val="24"/>
        </w:rPr>
        <w:t>北京市</w:t>
      </w:r>
      <w:r>
        <w:rPr>
          <w:sz w:val="24"/>
        </w:rPr>
        <w:t>仲裁委员会在</w:t>
      </w:r>
      <w:r>
        <w:rPr>
          <w:rFonts w:hint="eastAsia"/>
          <w:sz w:val="24"/>
        </w:rPr>
        <w:t>北京市</w:t>
      </w:r>
      <w:r>
        <w:rPr>
          <w:sz w:val="24"/>
        </w:rPr>
        <w:t>仲裁</w:t>
      </w:r>
      <w:r>
        <w:rPr>
          <w:rFonts w:hint="eastAsia"/>
          <w:sz w:val="24"/>
        </w:rPr>
        <w:t>。</w:t>
      </w:r>
    </w:p>
    <w:p w:rsidR="00A86914" w:rsidRDefault="009F7207">
      <w:pPr>
        <w:spacing w:line="360" w:lineRule="auto"/>
        <w:ind w:firstLineChars="181" w:firstLine="434"/>
        <w:rPr>
          <w:sz w:val="24"/>
        </w:rPr>
      </w:pPr>
      <w:r>
        <w:rPr>
          <w:rFonts w:hint="eastAsia"/>
          <w:sz w:val="24"/>
        </w:rPr>
        <w:t xml:space="preserve">7.7  </w:t>
      </w:r>
      <w:r>
        <w:rPr>
          <w:rFonts w:hint="eastAsia"/>
          <w:sz w:val="24"/>
        </w:rPr>
        <w:t>本合同未尽事宜，双方可签订补充协议作为附件，补充协议与本合同具有同等效力。</w:t>
      </w:r>
    </w:p>
    <w:p w:rsidR="00A86914" w:rsidRDefault="009F7207">
      <w:pPr>
        <w:spacing w:line="360" w:lineRule="auto"/>
        <w:ind w:firstLineChars="177" w:firstLine="425"/>
        <w:rPr>
          <w:sz w:val="24"/>
        </w:rPr>
      </w:pPr>
      <w:r>
        <w:rPr>
          <w:rFonts w:hint="eastAsia"/>
          <w:sz w:val="24"/>
        </w:rPr>
        <w:t xml:space="preserve">7.8  </w:t>
      </w:r>
      <w:r>
        <w:rPr>
          <w:rFonts w:hint="eastAsia"/>
          <w:sz w:val="24"/>
        </w:rPr>
        <w:t>本合同一式肆份，甲乙双方各执两份。</w:t>
      </w:r>
    </w:p>
    <w:p w:rsidR="00A86914" w:rsidRDefault="009F7207">
      <w:pPr>
        <w:spacing w:line="360" w:lineRule="auto"/>
        <w:ind w:firstLineChars="177" w:firstLine="425"/>
        <w:rPr>
          <w:sz w:val="24"/>
        </w:rPr>
      </w:pPr>
      <w:r>
        <w:rPr>
          <w:rFonts w:hint="eastAsia"/>
          <w:sz w:val="24"/>
        </w:rPr>
        <w:t xml:space="preserve">7.9  </w:t>
      </w:r>
      <w:r>
        <w:rPr>
          <w:rFonts w:hint="eastAsia"/>
          <w:sz w:val="24"/>
        </w:rPr>
        <w:t>双方履行</w:t>
      </w:r>
      <w:proofErr w:type="gramStart"/>
      <w:r>
        <w:rPr>
          <w:rFonts w:hint="eastAsia"/>
          <w:sz w:val="24"/>
        </w:rPr>
        <w:t>完合同</w:t>
      </w:r>
      <w:proofErr w:type="gramEnd"/>
      <w:r>
        <w:rPr>
          <w:rFonts w:hint="eastAsia"/>
          <w:sz w:val="24"/>
        </w:rPr>
        <w:t>规定的义务后，本合同即行终止。</w:t>
      </w:r>
    </w:p>
    <w:p w:rsidR="00A86914" w:rsidRDefault="00A86914">
      <w:pPr>
        <w:spacing w:line="360" w:lineRule="auto"/>
        <w:ind w:firstLineChars="177" w:firstLine="425"/>
        <w:rPr>
          <w:sz w:val="24"/>
        </w:rPr>
      </w:pPr>
    </w:p>
    <w:p w:rsidR="00A86914" w:rsidRDefault="009F7207">
      <w:pPr>
        <w:spacing w:line="360" w:lineRule="auto"/>
        <w:ind w:left="420" w:hangingChars="175" w:hanging="420"/>
        <w:rPr>
          <w:sz w:val="24"/>
        </w:rPr>
      </w:pPr>
      <w:r>
        <w:rPr>
          <w:sz w:val="24"/>
        </w:rPr>
        <w:t>以下为盖章页</w:t>
      </w:r>
      <w:r>
        <w:rPr>
          <w:rFonts w:hint="eastAsia"/>
          <w:sz w:val="24"/>
        </w:rPr>
        <w:t>，</w:t>
      </w:r>
      <w:r>
        <w:rPr>
          <w:sz w:val="24"/>
        </w:rPr>
        <w:t>无合同内容</w:t>
      </w:r>
    </w:p>
    <w:p w:rsidR="00A86914" w:rsidRDefault="009F7207">
      <w:pPr>
        <w:spacing w:line="360" w:lineRule="auto"/>
        <w:rPr>
          <w:sz w:val="24"/>
        </w:rPr>
      </w:pPr>
      <w:r>
        <w:rPr>
          <w:rFonts w:hint="eastAsia"/>
          <w:sz w:val="24"/>
        </w:rPr>
        <w:t>委托方单位名称</w:t>
      </w:r>
      <w:r>
        <w:rPr>
          <w:rFonts w:hint="eastAsia"/>
          <w:sz w:val="24"/>
        </w:rPr>
        <w:t>(</w:t>
      </w:r>
      <w:r>
        <w:rPr>
          <w:rFonts w:hint="eastAsia"/>
          <w:sz w:val="24"/>
        </w:rPr>
        <w:t>盖章</w:t>
      </w:r>
      <w:r>
        <w:rPr>
          <w:rFonts w:hint="eastAsia"/>
          <w:sz w:val="24"/>
        </w:rPr>
        <w:t>)</w:t>
      </w:r>
      <w:r>
        <w:rPr>
          <w:rFonts w:hint="eastAsia"/>
          <w:sz w:val="24"/>
        </w:rPr>
        <w:t>：</w:t>
      </w:r>
      <w:r>
        <w:rPr>
          <w:rFonts w:hint="eastAsia"/>
          <w:sz w:val="24"/>
        </w:rPr>
        <w:t xml:space="preserve">                   </w:t>
      </w:r>
      <w:r>
        <w:rPr>
          <w:rFonts w:hint="eastAsia"/>
          <w:sz w:val="24"/>
        </w:rPr>
        <w:t>承接方单位名称</w:t>
      </w:r>
      <w:r>
        <w:rPr>
          <w:rFonts w:hint="eastAsia"/>
          <w:sz w:val="24"/>
        </w:rPr>
        <w:t>(</w:t>
      </w:r>
      <w:r>
        <w:rPr>
          <w:rFonts w:hint="eastAsia"/>
          <w:sz w:val="24"/>
        </w:rPr>
        <w:t>盖章</w:t>
      </w:r>
      <w:r>
        <w:rPr>
          <w:rFonts w:hint="eastAsia"/>
          <w:sz w:val="24"/>
        </w:rPr>
        <w:t>)</w:t>
      </w:r>
      <w:r>
        <w:rPr>
          <w:rFonts w:hint="eastAsia"/>
          <w:sz w:val="24"/>
        </w:rPr>
        <w:t>：</w:t>
      </w:r>
    </w:p>
    <w:p w:rsidR="00A86914" w:rsidRDefault="009F7207">
      <w:pPr>
        <w:spacing w:line="360" w:lineRule="auto"/>
        <w:ind w:firstLineChars="1200" w:firstLine="2880"/>
        <w:jc w:val="left"/>
        <w:rPr>
          <w:sz w:val="24"/>
        </w:rPr>
      </w:pPr>
      <w:r>
        <w:rPr>
          <w:rFonts w:hint="eastAsia"/>
          <w:sz w:val="24"/>
        </w:rPr>
        <w:t xml:space="preserve">                </w:t>
      </w:r>
      <w:r>
        <w:rPr>
          <w:rFonts w:hint="eastAsia"/>
          <w:sz w:val="24"/>
        </w:rPr>
        <w:t>北京中建华腾装饰工程有限公司</w:t>
      </w:r>
    </w:p>
    <w:p w:rsidR="00A86914" w:rsidRDefault="009F7207">
      <w:pPr>
        <w:spacing w:line="360" w:lineRule="auto"/>
        <w:rPr>
          <w:sz w:val="24"/>
        </w:rPr>
      </w:pPr>
      <w:r>
        <w:rPr>
          <w:rFonts w:hint="eastAsia"/>
          <w:sz w:val="24"/>
        </w:rPr>
        <w:t>法定代表人：</w:t>
      </w:r>
      <w:r>
        <w:rPr>
          <w:rFonts w:hint="eastAsia"/>
          <w:sz w:val="24"/>
        </w:rPr>
        <w:t xml:space="preserve">                            </w:t>
      </w:r>
      <w:r>
        <w:rPr>
          <w:rFonts w:hint="eastAsia"/>
          <w:sz w:val="24"/>
        </w:rPr>
        <w:t>法定代表人：</w:t>
      </w:r>
    </w:p>
    <w:p w:rsidR="00A86914" w:rsidRDefault="009F7207">
      <w:pPr>
        <w:spacing w:line="360" w:lineRule="auto"/>
        <w:ind w:left="6240" w:hangingChars="2600" w:hanging="6240"/>
        <w:rPr>
          <w:sz w:val="24"/>
        </w:rPr>
      </w:pPr>
      <w:r>
        <w:rPr>
          <w:rFonts w:hint="eastAsia"/>
          <w:sz w:val="24"/>
        </w:rPr>
        <w:t>单位地址：</w:t>
      </w:r>
      <w:r>
        <w:rPr>
          <w:rFonts w:hint="eastAsia"/>
          <w:sz w:val="24"/>
        </w:rPr>
        <w:t xml:space="preserve">                              </w:t>
      </w:r>
      <w:r>
        <w:rPr>
          <w:rFonts w:hint="eastAsia"/>
          <w:sz w:val="24"/>
        </w:rPr>
        <w:t>单位地址：</w:t>
      </w:r>
      <w:r>
        <w:rPr>
          <w:sz w:val="24"/>
        </w:rPr>
        <w:t xml:space="preserve"> </w:t>
      </w:r>
    </w:p>
    <w:p w:rsidR="00A86914" w:rsidRDefault="009F7207">
      <w:pPr>
        <w:spacing w:line="360" w:lineRule="auto"/>
        <w:rPr>
          <w:sz w:val="24"/>
        </w:rPr>
      </w:pPr>
      <w:r>
        <w:rPr>
          <w:rFonts w:hint="eastAsia"/>
          <w:sz w:val="24"/>
        </w:rPr>
        <w:t>邮政编码：</w:t>
      </w:r>
      <w:r>
        <w:rPr>
          <w:rFonts w:hint="eastAsia"/>
          <w:sz w:val="24"/>
        </w:rPr>
        <w:t xml:space="preserve">                              </w:t>
      </w:r>
      <w:r>
        <w:rPr>
          <w:rFonts w:hint="eastAsia"/>
          <w:sz w:val="24"/>
        </w:rPr>
        <w:t>邮政编码：</w:t>
      </w:r>
      <w:r>
        <w:rPr>
          <w:rFonts w:hint="eastAsia"/>
          <w:sz w:val="24"/>
        </w:rPr>
        <w:t>100015</w:t>
      </w:r>
    </w:p>
    <w:p w:rsidR="00A86914" w:rsidRDefault="009F7207">
      <w:pPr>
        <w:spacing w:line="360" w:lineRule="auto"/>
        <w:rPr>
          <w:sz w:val="24"/>
        </w:rPr>
      </w:pPr>
      <w:r>
        <w:rPr>
          <w:rFonts w:hint="eastAsia"/>
          <w:sz w:val="24"/>
        </w:rPr>
        <w:t>电</w:t>
      </w:r>
      <w:r>
        <w:rPr>
          <w:rFonts w:hint="eastAsia"/>
          <w:sz w:val="24"/>
        </w:rPr>
        <w:t xml:space="preserve">    </w:t>
      </w:r>
      <w:r>
        <w:rPr>
          <w:rFonts w:hint="eastAsia"/>
          <w:sz w:val="24"/>
        </w:rPr>
        <w:t>话：</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010-84899590</w:t>
      </w:r>
    </w:p>
    <w:p w:rsidR="00A86914" w:rsidRDefault="009F7207">
      <w:pPr>
        <w:spacing w:line="360" w:lineRule="auto"/>
        <w:rPr>
          <w:sz w:val="24"/>
        </w:rPr>
      </w:pPr>
      <w:r>
        <w:rPr>
          <w:rFonts w:hint="eastAsia"/>
          <w:sz w:val="24"/>
        </w:rPr>
        <w:t>传</w:t>
      </w:r>
      <w:r>
        <w:rPr>
          <w:rFonts w:hint="eastAsia"/>
          <w:sz w:val="24"/>
        </w:rPr>
        <w:t xml:space="preserve">    </w:t>
      </w:r>
      <w:r>
        <w:rPr>
          <w:rFonts w:hint="eastAsia"/>
          <w:sz w:val="24"/>
        </w:rPr>
        <w:t>真：</w:t>
      </w:r>
      <w:r>
        <w:rPr>
          <w:rFonts w:hint="eastAsia"/>
          <w:sz w:val="24"/>
        </w:rPr>
        <w:t xml:space="preserve">                              </w:t>
      </w:r>
      <w:r>
        <w:rPr>
          <w:rFonts w:hint="eastAsia"/>
          <w:sz w:val="24"/>
        </w:rPr>
        <w:t>传</w:t>
      </w:r>
      <w:r>
        <w:rPr>
          <w:rFonts w:hint="eastAsia"/>
          <w:sz w:val="24"/>
        </w:rPr>
        <w:t xml:space="preserve">    </w:t>
      </w:r>
      <w:r>
        <w:rPr>
          <w:rFonts w:hint="eastAsia"/>
          <w:sz w:val="24"/>
        </w:rPr>
        <w:t>真：</w:t>
      </w:r>
      <w:r>
        <w:rPr>
          <w:rFonts w:hint="eastAsia"/>
          <w:sz w:val="24"/>
        </w:rPr>
        <w:t>010-84899590</w:t>
      </w:r>
    </w:p>
    <w:p w:rsidR="00A86914" w:rsidRDefault="009F7207">
      <w:pPr>
        <w:spacing w:line="360" w:lineRule="auto"/>
        <w:ind w:rightChars="-634" w:right="-1331"/>
        <w:rPr>
          <w:sz w:val="24"/>
        </w:rPr>
      </w:pPr>
      <w:r>
        <w:rPr>
          <w:rFonts w:hint="eastAsia"/>
          <w:sz w:val="24"/>
        </w:rPr>
        <w:t>开户银行：</w:t>
      </w:r>
      <w:r>
        <w:rPr>
          <w:rFonts w:hint="eastAsia"/>
          <w:sz w:val="24"/>
        </w:rPr>
        <w:t xml:space="preserve">                               </w:t>
      </w:r>
      <w:r>
        <w:rPr>
          <w:rFonts w:hint="eastAsia"/>
          <w:sz w:val="24"/>
        </w:rPr>
        <w:t>开户银行：招商银行北京分行东三环支行（</w:t>
      </w:r>
      <w:r>
        <w:rPr>
          <w:rFonts w:hint="eastAsia"/>
          <w:sz w:val="24"/>
        </w:rPr>
        <w:t>463</w:t>
      </w:r>
      <w:r>
        <w:rPr>
          <w:rFonts w:hint="eastAsia"/>
          <w:sz w:val="24"/>
        </w:rPr>
        <w:t>）</w:t>
      </w:r>
    </w:p>
    <w:p w:rsidR="00A86914" w:rsidRDefault="009F7207">
      <w:pPr>
        <w:spacing w:line="360" w:lineRule="auto"/>
        <w:rPr>
          <w:sz w:val="24"/>
        </w:rPr>
      </w:pPr>
      <w:r>
        <w:rPr>
          <w:rFonts w:hint="eastAsia"/>
          <w:sz w:val="24"/>
        </w:rPr>
        <w:t>银行帐号：</w:t>
      </w:r>
      <w:r>
        <w:rPr>
          <w:rFonts w:hint="eastAsia"/>
          <w:sz w:val="24"/>
        </w:rPr>
        <w:t xml:space="preserve">                       </w:t>
      </w:r>
      <w:r>
        <w:rPr>
          <w:rFonts w:hint="eastAsia"/>
          <w:sz w:val="24"/>
        </w:rPr>
        <w:t xml:space="preserve">       </w:t>
      </w:r>
      <w:r>
        <w:rPr>
          <w:rFonts w:hint="eastAsia"/>
          <w:sz w:val="24"/>
        </w:rPr>
        <w:t>银行帐号：</w:t>
      </w:r>
      <w:r>
        <w:rPr>
          <w:sz w:val="24"/>
        </w:rPr>
        <w:t>8611</w:t>
      </w:r>
      <w:r>
        <w:rPr>
          <w:rFonts w:hint="eastAsia"/>
          <w:sz w:val="24"/>
        </w:rPr>
        <w:t xml:space="preserve"> </w:t>
      </w:r>
      <w:r>
        <w:rPr>
          <w:sz w:val="24"/>
        </w:rPr>
        <w:t>8522</w:t>
      </w:r>
      <w:r>
        <w:rPr>
          <w:rFonts w:hint="eastAsia"/>
          <w:sz w:val="24"/>
        </w:rPr>
        <w:t xml:space="preserve"> </w:t>
      </w:r>
      <w:r>
        <w:rPr>
          <w:sz w:val="24"/>
        </w:rPr>
        <w:t>7710</w:t>
      </w:r>
      <w:r>
        <w:rPr>
          <w:rFonts w:hint="eastAsia"/>
          <w:sz w:val="24"/>
        </w:rPr>
        <w:t xml:space="preserve"> </w:t>
      </w:r>
      <w:r>
        <w:rPr>
          <w:sz w:val="24"/>
        </w:rPr>
        <w:t>001</w:t>
      </w:r>
    </w:p>
    <w:p w:rsidR="00A86914" w:rsidRDefault="009F7207">
      <w:pPr>
        <w:spacing w:line="360" w:lineRule="auto"/>
        <w:rPr>
          <w:sz w:val="24"/>
        </w:rPr>
      </w:pPr>
      <w:r>
        <w:rPr>
          <w:rFonts w:hint="eastAsia"/>
          <w:sz w:val="24"/>
        </w:rPr>
        <w:t>签订合同代表</w:t>
      </w:r>
      <w:r>
        <w:rPr>
          <w:rFonts w:hint="eastAsia"/>
          <w:sz w:val="24"/>
        </w:rPr>
        <w:t>(</w:t>
      </w:r>
      <w:r>
        <w:rPr>
          <w:rFonts w:hint="eastAsia"/>
          <w:sz w:val="24"/>
        </w:rPr>
        <w:t>签字</w:t>
      </w:r>
      <w:r>
        <w:rPr>
          <w:rFonts w:hint="eastAsia"/>
          <w:sz w:val="24"/>
        </w:rPr>
        <w:t>)</w:t>
      </w:r>
      <w:r>
        <w:rPr>
          <w:rFonts w:hint="eastAsia"/>
          <w:sz w:val="24"/>
        </w:rPr>
        <w:t>：</w:t>
      </w:r>
      <w:r>
        <w:rPr>
          <w:rFonts w:hint="eastAsia"/>
          <w:sz w:val="24"/>
        </w:rPr>
        <w:t xml:space="preserve">                     </w:t>
      </w:r>
      <w:r>
        <w:rPr>
          <w:rFonts w:hint="eastAsia"/>
          <w:sz w:val="24"/>
        </w:rPr>
        <w:t>签订合同代表</w:t>
      </w:r>
      <w:r>
        <w:rPr>
          <w:rFonts w:hint="eastAsia"/>
          <w:sz w:val="24"/>
        </w:rPr>
        <w:t>(</w:t>
      </w:r>
      <w:r>
        <w:rPr>
          <w:rFonts w:hint="eastAsia"/>
          <w:sz w:val="24"/>
        </w:rPr>
        <w:t>签字</w:t>
      </w:r>
      <w:r>
        <w:rPr>
          <w:rFonts w:hint="eastAsia"/>
          <w:sz w:val="24"/>
        </w:rPr>
        <w:t>)</w:t>
      </w:r>
      <w:r>
        <w:rPr>
          <w:rFonts w:hint="eastAsia"/>
          <w:sz w:val="24"/>
        </w:rPr>
        <w:t>：</w:t>
      </w:r>
    </w:p>
    <w:p w:rsidR="00A86914" w:rsidRDefault="009F7207">
      <w:pPr>
        <w:spacing w:line="360" w:lineRule="auto"/>
        <w:ind w:rightChars="-250" w:right="-525" w:firstLineChars="200" w:firstLine="480"/>
      </w:pPr>
      <w:r>
        <w:rPr>
          <w:rFonts w:hint="eastAsia"/>
          <w:sz w:val="24"/>
        </w:rPr>
        <w:t>签订日期：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p w:rsidR="00A86914" w:rsidRDefault="00A86914"/>
    <w:sectPr w:rsidR="00A86914">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SAMSUNG" w:date="2016-12-28T18:59:00Z" w:initials="">
    <w:p w:rsidR="00A86914" w:rsidRDefault="009F7207">
      <w:pPr>
        <w:pStyle w:val="a3"/>
      </w:pPr>
      <w:r>
        <w:rPr>
          <w:rFonts w:hint="eastAsia"/>
        </w:rPr>
        <w:t>布展后的消防若</w:t>
      </w:r>
      <w:proofErr w:type="gramStart"/>
      <w:r>
        <w:rPr>
          <w:rFonts w:hint="eastAsia"/>
        </w:rPr>
        <w:t>与强条有</w:t>
      </w:r>
      <w:proofErr w:type="gramEnd"/>
      <w:r>
        <w:rPr>
          <w:rFonts w:hint="eastAsia"/>
        </w:rPr>
        <w:t>冲突，需调整</w:t>
      </w:r>
      <w:r>
        <w:rPr>
          <w:rFonts w:hint="eastAsia"/>
        </w:rPr>
        <w:t>（</w:t>
      </w:r>
      <w:r>
        <w:rPr>
          <w:rFonts w:hint="eastAsia"/>
        </w:rPr>
        <w:t>答：</w:t>
      </w:r>
      <w:r w:rsidRPr="009F7207">
        <w:rPr>
          <w:rFonts w:hint="eastAsia"/>
          <w:color w:val="0000FF"/>
        </w:rPr>
        <w:t>国内法规要求消防图纸必须有专业资质公司绘制，</w:t>
      </w:r>
      <w:r w:rsidRPr="009F7207">
        <w:rPr>
          <w:rFonts w:hint="eastAsia"/>
          <w:color w:val="0000FF"/>
        </w:rPr>
        <w:t>消防</w:t>
      </w:r>
      <w:r>
        <w:rPr>
          <w:rFonts w:hint="eastAsia"/>
          <w:color w:val="0000FF"/>
        </w:rPr>
        <w:t>我司</w:t>
      </w:r>
      <w:proofErr w:type="gramStart"/>
      <w:r>
        <w:rPr>
          <w:rFonts w:hint="eastAsia"/>
          <w:color w:val="0000FF"/>
        </w:rPr>
        <w:t>北京中建华腾装饰工程公司</w:t>
      </w:r>
      <w:r>
        <w:rPr>
          <w:rFonts w:hint="eastAsia"/>
          <w:color w:val="0000FF"/>
        </w:rPr>
        <w:t>没</w:t>
      </w:r>
      <w:r>
        <w:rPr>
          <w:rFonts w:hint="eastAsia"/>
          <w:color w:val="0000FF"/>
        </w:rPr>
        <w:t>不具备</w:t>
      </w:r>
      <w:proofErr w:type="gramEnd"/>
      <w:r>
        <w:rPr>
          <w:rFonts w:hint="eastAsia"/>
          <w:color w:val="0000FF"/>
        </w:rPr>
        <w:t>出具</w:t>
      </w:r>
      <w:r>
        <w:rPr>
          <w:rFonts w:hint="eastAsia"/>
          <w:color w:val="0000FF"/>
        </w:rPr>
        <w:t>消防图纸，但</w:t>
      </w:r>
      <w:r>
        <w:rPr>
          <w:rFonts w:hint="eastAsia"/>
          <w:color w:val="0000FF"/>
        </w:rPr>
        <w:t>业主</w:t>
      </w:r>
      <w:proofErr w:type="gramStart"/>
      <w:r>
        <w:rPr>
          <w:rFonts w:hint="eastAsia"/>
          <w:color w:val="0000FF"/>
        </w:rPr>
        <w:t>方制定</w:t>
      </w:r>
      <w:proofErr w:type="gramEnd"/>
      <w:r>
        <w:rPr>
          <w:rFonts w:hint="eastAsia"/>
          <w:color w:val="0000FF"/>
        </w:rPr>
        <w:t>消防公司出具消防变革图纸后</w:t>
      </w:r>
      <w:r>
        <w:rPr>
          <w:rFonts w:hint="eastAsia"/>
          <w:color w:val="0000FF"/>
        </w:rPr>
        <w:t>，</w:t>
      </w:r>
      <w:r>
        <w:rPr>
          <w:rFonts w:hint="eastAsia"/>
          <w:color w:val="0000FF"/>
        </w:rPr>
        <w:t>我司可以将消防点位合并到布展区域的综合天花图上。</w:t>
      </w:r>
      <w:r>
        <w:rPr>
          <w:rFonts w:hint="eastAsia"/>
        </w:rPr>
        <w:t>）</w:t>
      </w:r>
    </w:p>
  </w:comment>
  <w:comment w:id="15" w:author="SAMSUNG" w:date="2016-12-28T18:59:00Z" w:initials="">
    <w:p w:rsidR="00A86914" w:rsidRDefault="009F7207">
      <w:pPr>
        <w:pStyle w:val="a3"/>
      </w:pPr>
      <w:r>
        <w:rPr>
          <w:rFonts w:hint="eastAsia"/>
        </w:rPr>
        <w:t>初</w:t>
      </w:r>
      <w:r>
        <w:rPr>
          <w:rFonts w:hint="eastAsia"/>
        </w:rPr>
        <w:t>装遗留的厨房卫生间法国会出</w:t>
      </w:r>
      <w:r>
        <w:rPr>
          <w:rFonts w:hint="eastAsia"/>
        </w:rPr>
        <w:t>详细</w:t>
      </w:r>
      <w:r>
        <w:rPr>
          <w:rFonts w:hint="eastAsia"/>
        </w:rPr>
        <w:t>图纸</w:t>
      </w:r>
      <w:r>
        <w:rPr>
          <w:rFonts w:hint="eastAsia"/>
        </w:rPr>
        <w:t>，可能需要</w:t>
      </w:r>
      <w:r>
        <w:rPr>
          <w:rFonts w:hint="eastAsia"/>
        </w:rPr>
        <w:t>放在施工图里，上次老外交底</w:t>
      </w:r>
      <w:r>
        <w:rPr>
          <w:rFonts w:hint="eastAsia"/>
        </w:rPr>
        <w:t>已经讲过</w:t>
      </w:r>
      <w:r>
        <w:rPr>
          <w:rFonts w:hint="eastAsia"/>
        </w:rPr>
        <w:t>（</w:t>
      </w:r>
      <w:r>
        <w:rPr>
          <w:rFonts w:hint="eastAsia"/>
        </w:rPr>
        <w:t>答：</w:t>
      </w:r>
      <w:r w:rsidRPr="009F7207">
        <w:rPr>
          <w:rFonts w:hint="eastAsia"/>
          <w:color w:val="0000FF"/>
        </w:rPr>
        <w:t>法国设计方设计的厨房图纸的深化工作</w:t>
      </w:r>
      <w:r w:rsidRPr="009F7207">
        <w:rPr>
          <w:rFonts w:hint="eastAsia"/>
          <w:color w:val="0000FF"/>
        </w:rPr>
        <w:t>内</w:t>
      </w:r>
      <w:proofErr w:type="gramStart"/>
      <w:r w:rsidRPr="009F7207">
        <w:rPr>
          <w:rFonts w:hint="eastAsia"/>
          <w:color w:val="0000FF"/>
        </w:rPr>
        <w:t>装部分</w:t>
      </w:r>
      <w:proofErr w:type="gramEnd"/>
      <w:r w:rsidRPr="009F7207">
        <w:rPr>
          <w:rFonts w:hint="eastAsia"/>
          <w:color w:val="0000FF"/>
        </w:rPr>
        <w:t>图纸，厨房设备及厨房专业改造方面的图纸国内</w:t>
      </w:r>
      <w:r w:rsidRPr="009F7207">
        <w:rPr>
          <w:rFonts w:hint="eastAsia"/>
          <w:color w:val="0000FF"/>
        </w:rPr>
        <w:t>基本都有甲方</w:t>
      </w:r>
      <w:proofErr w:type="gramStart"/>
      <w:r w:rsidRPr="009F7207">
        <w:rPr>
          <w:rFonts w:hint="eastAsia"/>
          <w:color w:val="0000FF"/>
        </w:rPr>
        <w:t>招采专业</w:t>
      </w:r>
      <w:proofErr w:type="gramEnd"/>
      <w:r w:rsidRPr="009F7207">
        <w:rPr>
          <w:rFonts w:hint="eastAsia"/>
          <w:color w:val="0000FF"/>
        </w:rPr>
        <w:t>厨房公司出图及深化，请法国设计方</w:t>
      </w:r>
      <w:r w:rsidRPr="009F7207">
        <w:rPr>
          <w:rFonts w:hint="eastAsia"/>
          <w:color w:val="0000FF"/>
        </w:rPr>
        <w:t>务必核实国内情况及明确厨房图纸涉及的内容告知我司</w:t>
      </w:r>
      <w:r>
        <w:rPr>
          <w:rFonts w:hint="eastAsia"/>
        </w:rPr>
        <w:t>）</w:t>
      </w:r>
    </w:p>
  </w:comment>
  <w:comment w:id="21" w:author="SAMSUNG" w:date="2016-12-28T18:59:00Z" w:initials="">
    <w:p w:rsidR="00A86914" w:rsidRDefault="009F7207">
      <w:pPr>
        <w:pStyle w:val="a3"/>
      </w:pPr>
      <w:r>
        <w:rPr>
          <w:rFonts w:hint="eastAsia"/>
        </w:rPr>
        <w:t>设计成果</w:t>
      </w:r>
      <w:proofErr w:type="gramStart"/>
      <w:r>
        <w:rPr>
          <w:rFonts w:hint="eastAsia"/>
        </w:rPr>
        <w:t>需包括</w:t>
      </w:r>
      <w:proofErr w:type="gramEnd"/>
      <w:r>
        <w:rPr>
          <w:rFonts w:hint="eastAsia"/>
        </w:rPr>
        <w:t>图纸内容、阶段</w:t>
      </w:r>
      <w:r>
        <w:rPr>
          <w:rFonts w:hint="eastAsia"/>
        </w:rPr>
        <w:t>白图几份、</w:t>
      </w:r>
      <w:r>
        <w:rPr>
          <w:rFonts w:hint="eastAsia"/>
        </w:rPr>
        <w:t>最终蓝图几份</w:t>
      </w:r>
      <w:r>
        <w:rPr>
          <w:rFonts w:hint="eastAsia"/>
        </w:rPr>
        <w:t>、</w:t>
      </w:r>
      <w:r>
        <w:rPr>
          <w:rFonts w:hint="eastAsia"/>
        </w:rPr>
        <w:t>电子版刻盘几张</w:t>
      </w:r>
      <w:r>
        <w:rPr>
          <w:rFonts w:hint="eastAsia"/>
        </w:rPr>
        <w:t>（</w:t>
      </w:r>
      <w:r>
        <w:rPr>
          <w:rFonts w:hint="eastAsia"/>
        </w:rPr>
        <w:t>答：</w:t>
      </w:r>
      <w:r>
        <w:rPr>
          <w:rFonts w:hint="eastAsia"/>
        </w:rPr>
        <w:t>按提供的设计阶段提交</w:t>
      </w:r>
      <w:proofErr w:type="gramStart"/>
      <w:r>
        <w:rPr>
          <w:rFonts w:hint="eastAsia"/>
        </w:rPr>
        <w:t>白图两套用</w:t>
      </w:r>
      <w:proofErr w:type="gramEnd"/>
      <w:r>
        <w:rPr>
          <w:rFonts w:hint="eastAsia"/>
        </w:rPr>
        <w:t>于审图及签收，过程阶段中间只提供</w:t>
      </w:r>
      <w:r>
        <w:rPr>
          <w:rFonts w:hint="eastAsia"/>
        </w:rPr>
        <w:t>PDF</w:t>
      </w:r>
      <w:r>
        <w:rPr>
          <w:rFonts w:hint="eastAsia"/>
        </w:rPr>
        <w:t>文件用于审定及修改资料存档；最终深化图纸阶段打印两套白图签字署名确认后，提交甲方四套蓝图及盖印及电子刻盘两份</w:t>
      </w:r>
      <w:r>
        <w:rPr>
          <w:rFonts w:hint="eastAsia"/>
        </w:rPr>
        <w:t>）</w:t>
      </w:r>
    </w:p>
  </w:comment>
  <w:comment w:id="40" w:author="SAMSUNG" w:date="2016-12-28T18:59:00Z" w:initials="">
    <w:p w:rsidR="00A86914" w:rsidRDefault="009F7207">
      <w:pPr>
        <w:pStyle w:val="a3"/>
      </w:pPr>
      <w:r>
        <w:rPr>
          <w:rFonts w:hint="eastAsia"/>
        </w:rPr>
        <w:t>同时提供</w:t>
      </w:r>
      <w:r>
        <w:rPr>
          <w:rFonts w:hint="eastAsia"/>
        </w:rPr>
        <w:t>CAD</w:t>
      </w:r>
      <w:r>
        <w:rPr>
          <w:rFonts w:hint="eastAsia"/>
        </w:rPr>
        <w:t>版，</w:t>
      </w:r>
      <w:r>
        <w:rPr>
          <w:rFonts w:hint="eastAsia"/>
        </w:rPr>
        <w:t>我们要翻译成法文</w:t>
      </w:r>
    </w:p>
  </w:comment>
  <w:comment w:id="104" w:author="hm" w:date="2016-12-28T18:59:00Z" w:initials="h">
    <w:p w:rsidR="00A86914" w:rsidRDefault="009F7207">
      <w:pPr>
        <w:pStyle w:val="a3"/>
      </w:pPr>
      <w:r>
        <w:rPr>
          <w:rFonts w:hint="eastAsia"/>
        </w:rPr>
        <w:t>这条是我司标准合同模板不能缺失及删除。</w:t>
      </w:r>
      <w:r>
        <w:rPr>
          <w:rFonts w:hint="eastAsia"/>
        </w:rPr>
        <w:t>这里我司需要明确的只是针对二层及一层局部区域所画施工图深化区域</w:t>
      </w:r>
      <w:r>
        <w:rPr>
          <w:rFonts w:hint="eastAsia"/>
        </w:rPr>
        <w:t>的招标指导预算及工程量清单表，不含其它涉及室内精装</w:t>
      </w:r>
      <w:proofErr w:type="gramStart"/>
      <w:r>
        <w:rPr>
          <w:rFonts w:hint="eastAsia"/>
        </w:rPr>
        <w:t>及</w:t>
      </w:r>
      <w:r>
        <w:rPr>
          <w:rFonts w:hint="eastAsia"/>
        </w:rPr>
        <w:t>普装</w:t>
      </w:r>
      <w:r>
        <w:rPr>
          <w:rFonts w:hint="eastAsia"/>
        </w:rPr>
        <w:t>区域</w:t>
      </w:r>
      <w:proofErr w:type="gramEnd"/>
      <w:r>
        <w:rPr>
          <w:rFonts w:hint="eastAsia"/>
        </w:rPr>
        <w:t>及</w:t>
      </w:r>
      <w:r>
        <w:rPr>
          <w:rFonts w:hint="eastAsia"/>
        </w:rPr>
        <w:t>各个专业及设备。</w:t>
      </w:r>
    </w:p>
  </w:comment>
  <w:comment w:id="110" w:author="hm" w:date="2016-12-28T18:59:00Z" w:initials="h">
    <w:p w:rsidR="00A86914" w:rsidRDefault="009F7207">
      <w:pPr>
        <w:pStyle w:val="a3"/>
      </w:pPr>
      <w:r>
        <w:rPr>
          <w:rFonts w:hint="eastAsia"/>
        </w:rPr>
        <w:t>我司针对深化图纸工作的收费与设计工作的合同</w:t>
      </w:r>
      <w:r>
        <w:rPr>
          <w:rFonts w:hint="eastAsia"/>
        </w:rPr>
        <w:t>收取比例有规定，基于第一次合作，</w:t>
      </w:r>
      <w:r>
        <w:rPr>
          <w:rFonts w:hint="eastAsia"/>
        </w:rPr>
        <w:t>修改为</w:t>
      </w:r>
      <w:r>
        <w:rPr>
          <w:rFonts w:hint="eastAsia"/>
        </w:rPr>
        <w:t>25-40-30-5%</w:t>
      </w:r>
    </w:p>
  </w:comment>
  <w:comment w:id="123" w:author="hm" w:date="2016-12-28T18:59:00Z" w:initials="h">
    <w:p w:rsidR="00A86914" w:rsidRDefault="009F7207">
      <w:pPr>
        <w:pStyle w:val="a3"/>
      </w:pPr>
      <w:r>
        <w:rPr>
          <w:rFonts w:hint="eastAsia"/>
        </w:rPr>
        <w:t>5.5</w:t>
      </w:r>
      <w:r>
        <w:rPr>
          <w:rFonts w:hint="eastAsia"/>
        </w:rPr>
        <w:t>条</w:t>
      </w:r>
      <w:r>
        <w:rPr>
          <w:rFonts w:hint="eastAsia"/>
        </w:rPr>
        <w:t xml:space="preserve"> </w:t>
      </w:r>
      <w:r>
        <w:rPr>
          <w:rFonts w:hint="eastAsia"/>
        </w:rPr>
        <w:t>由于图纸深化工作与</w:t>
      </w:r>
      <w:r>
        <w:rPr>
          <w:rFonts w:hint="eastAsia"/>
        </w:rPr>
        <w:t>预算是两个系统，必须图纸签收后方能安排预算工作，</w:t>
      </w:r>
      <w:proofErr w:type="gramStart"/>
      <w:r>
        <w:rPr>
          <w:rFonts w:hint="eastAsia"/>
        </w:rPr>
        <w:t>并预算</w:t>
      </w:r>
      <w:proofErr w:type="gramEnd"/>
      <w:r>
        <w:rPr>
          <w:rFonts w:hint="eastAsia"/>
        </w:rPr>
        <w:t>工作也受到甲方的影响，我司认为</w:t>
      </w:r>
      <w:r>
        <w:rPr>
          <w:rFonts w:hint="eastAsia"/>
        </w:rPr>
        <w:t>单独将预算列为一个付款进度比较合理，不会造成我司图纸工作已经做完而未能收到相应的合同款项。</w:t>
      </w:r>
    </w:p>
  </w:comment>
  <w:comment w:id="129" w:author="hm" w:date="2016-12-28T18:59:00Z" w:initials="h">
    <w:p w:rsidR="00A86914" w:rsidRDefault="009F7207">
      <w:pPr>
        <w:pStyle w:val="a3"/>
      </w:pPr>
      <w:r>
        <w:rPr>
          <w:rFonts w:hint="eastAsia"/>
        </w:rPr>
        <w:t>我司对这条提出协商：我司</w:t>
      </w:r>
      <w:r>
        <w:rPr>
          <w:rFonts w:hint="eastAsia"/>
        </w:rPr>
        <w:t>主要负责对甲方法国设计</w:t>
      </w:r>
      <w:r>
        <w:rPr>
          <w:rFonts w:hint="eastAsia"/>
        </w:rPr>
        <w:t>公司的设计图纸深化工作，并非项目主体业主与我司签订合同，我司对项目完工才给付结算尾款这条不予以接纳，还请</w:t>
      </w:r>
      <w:r>
        <w:rPr>
          <w:rFonts w:hint="eastAsia"/>
        </w:rPr>
        <w:t>甲方斟酌；如有需要可以将施工过程中</w:t>
      </w:r>
      <w:r>
        <w:rPr>
          <w:rFonts w:hint="eastAsia"/>
        </w:rPr>
        <w:t>服务</w:t>
      </w:r>
      <w:r>
        <w:rPr>
          <w:rFonts w:hint="eastAsia"/>
        </w:rPr>
        <w:t>合作</w:t>
      </w:r>
      <w:r>
        <w:rPr>
          <w:rFonts w:hint="eastAsia"/>
        </w:rPr>
        <w:t>及</w:t>
      </w:r>
      <w:proofErr w:type="gramStart"/>
      <w:r>
        <w:rPr>
          <w:rFonts w:hint="eastAsia"/>
        </w:rPr>
        <w:t>费用</w:t>
      </w:r>
      <w:r>
        <w:rPr>
          <w:rFonts w:hint="eastAsia"/>
        </w:rPr>
        <w:t>单签一个</w:t>
      </w:r>
      <w:proofErr w:type="gramEnd"/>
      <w:r>
        <w:rPr>
          <w:rFonts w:hint="eastAsia"/>
        </w:rPr>
        <w:t>服务合同</w:t>
      </w:r>
      <w:r>
        <w:rPr>
          <w:rFonts w:hint="eastAsia"/>
        </w:rPr>
        <w:t>。</w:t>
      </w:r>
    </w:p>
  </w:comment>
  <w:comment w:id="132" w:author="hm" w:date="2016-12-28T18:59:00Z" w:initials="h">
    <w:p w:rsidR="00A86914" w:rsidRDefault="009F7207">
      <w:pPr>
        <w:pStyle w:val="a3"/>
      </w:pPr>
      <w:r>
        <w:rPr>
          <w:rFonts w:hint="eastAsia"/>
        </w:rPr>
        <w:t>请甲方明确知道这条，也是之前每平方单价</w:t>
      </w:r>
      <w:r>
        <w:rPr>
          <w:rFonts w:hint="eastAsia"/>
        </w:rPr>
        <w:t>及平面面积区域不能删除的原因，及我司固定合同范本，不能缺失平方面积及单平深化费用，</w:t>
      </w:r>
      <w:r>
        <w:rPr>
          <w:rFonts w:hint="eastAsia"/>
        </w:rPr>
        <w:t>作为后期协商图纸量增加计费的依据。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7"/>
      <w:numFmt w:val="decimal"/>
      <w:lvlText w:val="%1"/>
      <w:lvlJc w:val="left"/>
      <w:pPr>
        <w:tabs>
          <w:tab w:val="left" w:pos="540"/>
        </w:tabs>
        <w:ind w:left="540" w:hanging="540"/>
      </w:pPr>
      <w:rPr>
        <w:rFonts w:hint="eastAsia"/>
      </w:rPr>
    </w:lvl>
    <w:lvl w:ilvl="1">
      <w:start w:val="6"/>
      <w:numFmt w:val="decimal"/>
      <w:lvlText w:val="%1.%2"/>
      <w:lvlJc w:val="left"/>
      <w:pPr>
        <w:tabs>
          <w:tab w:val="left" w:pos="1455"/>
        </w:tabs>
        <w:ind w:left="1455" w:hanging="540"/>
      </w:pPr>
      <w:rPr>
        <w:rFonts w:hint="eastAsia"/>
      </w:rPr>
    </w:lvl>
    <w:lvl w:ilvl="2">
      <w:start w:val="1"/>
      <w:numFmt w:val="decimal"/>
      <w:lvlText w:val="%1.%2.%3"/>
      <w:lvlJc w:val="left"/>
      <w:pPr>
        <w:tabs>
          <w:tab w:val="left" w:pos="2550"/>
        </w:tabs>
        <w:ind w:left="2550" w:hanging="720"/>
      </w:pPr>
      <w:rPr>
        <w:rFonts w:hint="eastAsia"/>
      </w:rPr>
    </w:lvl>
    <w:lvl w:ilvl="3">
      <w:start w:val="1"/>
      <w:numFmt w:val="decimal"/>
      <w:lvlText w:val="%1.%2.%3.%4"/>
      <w:lvlJc w:val="left"/>
      <w:pPr>
        <w:tabs>
          <w:tab w:val="left" w:pos="3465"/>
        </w:tabs>
        <w:ind w:left="3465" w:hanging="720"/>
      </w:pPr>
      <w:rPr>
        <w:rFonts w:hint="eastAsia"/>
      </w:rPr>
    </w:lvl>
    <w:lvl w:ilvl="4">
      <w:start w:val="1"/>
      <w:numFmt w:val="decimal"/>
      <w:lvlText w:val="%1.%2.%3.%4.%5"/>
      <w:lvlJc w:val="left"/>
      <w:pPr>
        <w:tabs>
          <w:tab w:val="left" w:pos="4740"/>
        </w:tabs>
        <w:ind w:left="4740" w:hanging="1080"/>
      </w:pPr>
      <w:rPr>
        <w:rFonts w:hint="eastAsia"/>
      </w:rPr>
    </w:lvl>
    <w:lvl w:ilvl="5">
      <w:start w:val="1"/>
      <w:numFmt w:val="decimal"/>
      <w:lvlText w:val="%1.%2.%3.%4.%5.%6"/>
      <w:lvlJc w:val="left"/>
      <w:pPr>
        <w:tabs>
          <w:tab w:val="left" w:pos="5655"/>
        </w:tabs>
        <w:ind w:left="5655" w:hanging="1080"/>
      </w:pPr>
      <w:rPr>
        <w:rFonts w:hint="eastAsia"/>
      </w:rPr>
    </w:lvl>
    <w:lvl w:ilvl="6">
      <w:start w:val="1"/>
      <w:numFmt w:val="decimal"/>
      <w:lvlText w:val="%1.%2.%3.%4.%5.%6.%7"/>
      <w:lvlJc w:val="left"/>
      <w:pPr>
        <w:tabs>
          <w:tab w:val="left" w:pos="6930"/>
        </w:tabs>
        <w:ind w:left="6930" w:hanging="1440"/>
      </w:pPr>
      <w:rPr>
        <w:rFonts w:hint="eastAsia"/>
      </w:rPr>
    </w:lvl>
    <w:lvl w:ilvl="7">
      <w:start w:val="1"/>
      <w:numFmt w:val="decimal"/>
      <w:lvlText w:val="%1.%2.%3.%4.%5.%6.%7.%8"/>
      <w:lvlJc w:val="left"/>
      <w:pPr>
        <w:tabs>
          <w:tab w:val="left" w:pos="7845"/>
        </w:tabs>
        <w:ind w:left="7845" w:hanging="1440"/>
      </w:pPr>
      <w:rPr>
        <w:rFonts w:hint="eastAsia"/>
      </w:rPr>
    </w:lvl>
    <w:lvl w:ilvl="8">
      <w:start w:val="1"/>
      <w:numFmt w:val="decimal"/>
      <w:lvlText w:val="%1.%2.%3.%4.%5.%6.%7.%8.%9"/>
      <w:lvlJc w:val="left"/>
      <w:pPr>
        <w:tabs>
          <w:tab w:val="left" w:pos="9120"/>
        </w:tabs>
        <w:ind w:left="9120" w:hanging="1800"/>
      </w:pPr>
      <w:rPr>
        <w:rFonts w:hint="eastAsia"/>
      </w:rPr>
    </w:lvl>
  </w:abstractNum>
  <w:abstractNum w:abstractNumId="1">
    <w:nsid w:val="585B627F"/>
    <w:multiLevelType w:val="singleLevel"/>
    <w:tmpl w:val="585B627F"/>
    <w:lvl w:ilvl="0">
      <w:start w:val="4"/>
      <w:numFmt w:val="chineseCounting"/>
      <w:suff w:val="space"/>
      <w:lvlText w:val="第%1条"/>
      <w:lvlJc w:val="left"/>
    </w:lvl>
  </w:abstractNum>
  <w:abstractNum w:abstractNumId="2">
    <w:nsid w:val="58626CFC"/>
    <w:multiLevelType w:val="singleLevel"/>
    <w:tmpl w:val="58626CFC"/>
    <w:lvl w:ilvl="0">
      <w:start w:val="1"/>
      <w:numFmt w:val="decimal"/>
      <w:suff w:val="nothing"/>
      <w:lvlText w:val="（%1）"/>
      <w:lvlJc w:val="left"/>
    </w:lvl>
  </w:abstractNum>
  <w:abstractNum w:abstractNumId="3">
    <w:nsid w:val="7B331B9A"/>
    <w:multiLevelType w:val="multilevel"/>
    <w:tmpl w:val="7B331B9A"/>
    <w:lvl w:ilvl="0">
      <w:start w:val="1"/>
      <w:numFmt w:val="japaneseCounting"/>
      <w:lvlText w:val="第%1条"/>
      <w:lvlJc w:val="left"/>
      <w:pPr>
        <w:tabs>
          <w:tab w:val="left" w:pos="1380"/>
        </w:tabs>
        <w:ind w:left="1380" w:hanging="945"/>
      </w:pPr>
      <w:rPr>
        <w:rFonts w:hint="eastAsia"/>
      </w:rPr>
    </w:lvl>
    <w:lvl w:ilvl="1">
      <w:start w:val="1"/>
      <w:numFmt w:val="decimal"/>
      <w:lvlText w:val="%2."/>
      <w:lvlJc w:val="left"/>
      <w:pPr>
        <w:tabs>
          <w:tab w:val="left" w:pos="1215"/>
        </w:tabs>
        <w:ind w:left="1215" w:hanging="360"/>
      </w:pPr>
      <w:rPr>
        <w:rFonts w:hint="eastAsia"/>
      </w:r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BE"/>
    <w:rsid w:val="000109FB"/>
    <w:rsid w:val="000C3A37"/>
    <w:rsid w:val="000E67D9"/>
    <w:rsid w:val="0016597C"/>
    <w:rsid w:val="003162D6"/>
    <w:rsid w:val="0038710F"/>
    <w:rsid w:val="0050469F"/>
    <w:rsid w:val="00526022"/>
    <w:rsid w:val="008704D5"/>
    <w:rsid w:val="00945EDF"/>
    <w:rsid w:val="009F7207"/>
    <w:rsid w:val="00A86914"/>
    <w:rsid w:val="00B66F50"/>
    <w:rsid w:val="00E54F62"/>
    <w:rsid w:val="00F3290C"/>
    <w:rsid w:val="00F864BE"/>
    <w:rsid w:val="015663A2"/>
    <w:rsid w:val="0883307E"/>
    <w:rsid w:val="0CD40692"/>
    <w:rsid w:val="0E7C442C"/>
    <w:rsid w:val="10E70AFF"/>
    <w:rsid w:val="1587739E"/>
    <w:rsid w:val="16120080"/>
    <w:rsid w:val="18500DF3"/>
    <w:rsid w:val="1B6E4567"/>
    <w:rsid w:val="1D2C18A2"/>
    <w:rsid w:val="1D967F45"/>
    <w:rsid w:val="1FC11F17"/>
    <w:rsid w:val="20E66C65"/>
    <w:rsid w:val="22D07DB2"/>
    <w:rsid w:val="29073F44"/>
    <w:rsid w:val="321B7A4C"/>
    <w:rsid w:val="35A53A09"/>
    <w:rsid w:val="372840BE"/>
    <w:rsid w:val="3CC42A8E"/>
    <w:rsid w:val="49C9228A"/>
    <w:rsid w:val="4DE36C73"/>
    <w:rsid w:val="4DF7506D"/>
    <w:rsid w:val="586D62EF"/>
    <w:rsid w:val="599E7B73"/>
    <w:rsid w:val="5D81181C"/>
    <w:rsid w:val="5DD0419C"/>
    <w:rsid w:val="5DF60815"/>
    <w:rsid w:val="65D31EE4"/>
    <w:rsid w:val="67D77F99"/>
    <w:rsid w:val="6C691799"/>
    <w:rsid w:val="6D552CF4"/>
    <w:rsid w:val="72861D6E"/>
    <w:rsid w:val="75D65D8B"/>
    <w:rsid w:val="77036028"/>
    <w:rsid w:val="791F34F9"/>
    <w:rsid w:val="7F88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9F7207"/>
    <w:rPr>
      <w:sz w:val="18"/>
      <w:szCs w:val="18"/>
    </w:rPr>
  </w:style>
  <w:style w:type="character" w:customStyle="1" w:styleId="Char">
    <w:name w:val="批注框文本 Char"/>
    <w:basedOn w:val="a0"/>
    <w:link w:val="a5"/>
    <w:uiPriority w:val="99"/>
    <w:semiHidden/>
    <w:rsid w:val="009F7207"/>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9F7207"/>
    <w:rPr>
      <w:sz w:val="18"/>
      <w:szCs w:val="18"/>
    </w:rPr>
  </w:style>
  <w:style w:type="character" w:customStyle="1" w:styleId="Char">
    <w:name w:val="批注框文本 Char"/>
    <w:basedOn w:val="a0"/>
    <w:link w:val="a5"/>
    <w:uiPriority w:val="99"/>
    <w:semiHidden/>
    <w:rsid w:val="009F720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7738">
      <w:bodyDiv w:val="1"/>
      <w:marLeft w:val="0"/>
      <w:marRight w:val="0"/>
      <w:marTop w:val="0"/>
      <w:marBottom w:val="0"/>
      <w:divBdr>
        <w:top w:val="none" w:sz="0" w:space="0" w:color="auto"/>
        <w:left w:val="none" w:sz="0" w:space="0" w:color="auto"/>
        <w:bottom w:val="none" w:sz="0" w:space="0" w:color="auto"/>
        <w:right w:val="none" w:sz="0" w:space="0" w:color="auto"/>
      </w:divBdr>
      <w:divsChild>
        <w:div w:id="1421901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121322</dc:creator>
  <cp:lastModifiedBy>121322</cp:lastModifiedBy>
  <cp:revision>13</cp:revision>
  <cp:lastPrinted>2016-12-22T04:56:00Z</cp:lastPrinted>
  <dcterms:created xsi:type="dcterms:W3CDTF">2016-12-15T06:33:00Z</dcterms:created>
  <dcterms:modified xsi:type="dcterms:W3CDTF">2016-12-28T10:59:00Z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